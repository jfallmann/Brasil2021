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AA66" w14:textId="5AF5B96E" w:rsidR="00D12388" w:rsidRDefault="00D12388" w:rsidP="00D12388">
      <w:pPr>
        <w:rPr>
          <w:rFonts w:asciiTheme="majorHAnsi" w:hAnsiTheme="majorHAnsi" w:cs="Arial"/>
          <w:b/>
          <w:sz w:val="18"/>
          <w:szCs w:val="18"/>
        </w:rPr>
      </w:pPr>
    </w:p>
    <w:tbl>
      <w:tblPr>
        <w:tblStyle w:val="Tabellenraster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5B6184" w:rsidRPr="004A728B" w14:paraId="24B026D1" w14:textId="77777777" w:rsidTr="00481F60">
        <w:trPr>
          <w:trHeight w:val="551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306B6FE3" w14:textId="5806A463" w:rsidR="005B6184" w:rsidRPr="000A5BC9" w:rsidRDefault="005B6184" w:rsidP="00481F60">
            <w:pPr>
              <w:spacing w:after="0"/>
              <w:jc w:val="center"/>
              <w:rPr>
                <w:rFonts w:asciiTheme="minorHAnsi" w:hAnsiTheme="minorHAnsi"/>
                <w:b/>
                <w:sz w:val="32"/>
                <w:szCs w:val="32"/>
                <w:u w:val="single"/>
                <w:lang w:val="en-US"/>
              </w:rPr>
            </w:pPr>
            <w:r w:rsidRPr="000A5BC9">
              <w:rPr>
                <w:rFonts w:asciiTheme="minorHAnsi" w:hAnsiTheme="minorHAnsi"/>
                <w:i/>
                <w:sz w:val="20"/>
                <w:lang w:val="en-US"/>
              </w:rPr>
              <w:t xml:space="preserve">(Source Sans Pro, </w:t>
            </w:r>
            <w:r w:rsidR="001D4602" w:rsidRPr="000A5BC9">
              <w:rPr>
                <w:rFonts w:asciiTheme="minorHAnsi" w:hAnsiTheme="minorHAnsi"/>
                <w:i/>
                <w:sz w:val="20"/>
                <w:lang w:val="en-US"/>
              </w:rPr>
              <w:t>font size</w:t>
            </w:r>
            <w:r w:rsidRPr="000A5BC9">
              <w:rPr>
                <w:rFonts w:asciiTheme="minorHAnsi" w:hAnsiTheme="minorHAnsi"/>
                <w:i/>
                <w:sz w:val="20"/>
                <w:lang w:val="en-US"/>
              </w:rPr>
              <w:t xml:space="preserve"> 10)</w:t>
            </w:r>
          </w:p>
        </w:tc>
      </w:tr>
    </w:tbl>
    <w:p w14:paraId="7CE0DD18" w14:textId="77777777" w:rsidR="005B6184" w:rsidRPr="000A5BC9" w:rsidRDefault="005B6184" w:rsidP="00D12388">
      <w:pPr>
        <w:rPr>
          <w:sz w:val="16"/>
          <w:szCs w:val="16"/>
          <w:lang w:val="en-US"/>
        </w:rPr>
      </w:pPr>
    </w:p>
    <w:tbl>
      <w:tblPr>
        <w:tblStyle w:val="Tabellenraster"/>
        <w:tblW w:w="5006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371"/>
        <w:gridCol w:w="39"/>
        <w:gridCol w:w="6934"/>
        <w:gridCol w:w="11"/>
      </w:tblGrid>
      <w:tr w:rsidR="005B6184" w:rsidRPr="004A728B" w14:paraId="643E58D4" w14:textId="77777777" w:rsidTr="000516ED">
        <w:trPr>
          <w:gridAfter w:val="1"/>
          <w:wAfter w:w="6" w:type="pct"/>
          <w:trHeight w:val="397"/>
        </w:trPr>
        <w:tc>
          <w:tcPr>
            <w:tcW w:w="1288" w:type="pct"/>
            <w:gridSpan w:val="2"/>
            <w:shd w:val="clear" w:color="auto" w:fill="D9D9D9" w:themeFill="background1" w:themeFillShade="D9"/>
          </w:tcPr>
          <w:p w14:paraId="60A332C3" w14:textId="0F5F83CB" w:rsidR="005B6184" w:rsidRPr="005D239B" w:rsidRDefault="000A5BC9" w:rsidP="00481F60">
            <w:pPr>
              <w:rPr>
                <w:rFonts w:asciiTheme="minorHAnsi" w:eastAsiaTheme="majorEastAsia" w:hAnsiTheme="minorHAnsi"/>
                <w:b/>
                <w:sz w:val="22"/>
              </w:rPr>
            </w:pPr>
            <w:r w:rsidRPr="000A5BC9">
              <w:rPr>
                <w:rFonts w:asciiTheme="minorHAnsi" w:eastAsiaTheme="majorEastAsia" w:hAnsiTheme="minorHAnsi"/>
                <w:b/>
                <w:sz w:val="22"/>
              </w:rPr>
              <w:t>Funding programme</w:t>
            </w:r>
            <w:r w:rsidR="005B6184" w:rsidRPr="005D239B">
              <w:rPr>
                <w:rFonts w:asciiTheme="minorHAnsi" w:eastAsiaTheme="majorEastAsia" w:hAnsiTheme="minorHAnsi"/>
                <w:b/>
                <w:sz w:val="22"/>
              </w:rPr>
              <w:t>:</w:t>
            </w:r>
          </w:p>
        </w:tc>
        <w:sdt>
          <w:sdtPr>
            <w:rPr>
              <w:rStyle w:val="Formatvorlage12"/>
            </w:rPr>
            <w:id w:val="-947855121"/>
            <w:placeholder>
              <w:docPart w:val="05162AC36F7F4F09B8F0E583AC9F0E61"/>
            </w:placeholder>
          </w:sdtPr>
          <w:sdtEndPr>
            <w:rPr>
              <w:rStyle w:val="Formatvorlage3"/>
              <w:rFonts w:asciiTheme="minorHAnsi" w:hAnsiTheme="minorHAnsi"/>
            </w:rPr>
          </w:sdtEndPr>
          <w:sdtContent>
            <w:tc>
              <w:tcPr>
                <w:tcW w:w="3706" w:type="pct"/>
                <w:shd w:val="clear" w:color="auto" w:fill="D9D9D9" w:themeFill="background1" w:themeFillShade="D9"/>
                <w:vAlign w:val="center"/>
              </w:tcPr>
              <w:p w14:paraId="6FDF4A9D" w14:textId="41CAA500" w:rsidR="005B6184" w:rsidRPr="000A5BC9" w:rsidRDefault="000A5BC9" w:rsidP="000516ED">
                <w:pPr>
                  <w:rPr>
                    <w:rStyle w:val="Formatvorlage3"/>
                    <w:rFonts w:asciiTheme="minorHAnsi" w:hAnsiTheme="minorHAnsi"/>
                    <w:lang w:val="en-US"/>
                  </w:rPr>
                </w:pPr>
                <w:r w:rsidRPr="000A5BC9">
                  <w:rPr>
                    <w:rStyle w:val="Formatvorlage12"/>
                    <w:lang w:val="en-US"/>
                  </w:rPr>
                  <w:t>Programmes for Project-Related Personal Exchange (PPP) from 202</w:t>
                </w:r>
                <w:r w:rsidR="004A728B">
                  <w:rPr>
                    <w:rStyle w:val="Formatvorlage12"/>
                    <w:lang w:val="en-US"/>
                  </w:rPr>
                  <w:t>4</w:t>
                </w:r>
                <w:r w:rsidRPr="000A5BC9">
                  <w:rPr>
                    <w:rStyle w:val="Formatvorlage12"/>
                    <w:lang w:val="en-US"/>
                  </w:rPr>
                  <w:t xml:space="preserve"> with </w:t>
                </w:r>
                <w:sdt>
                  <w:sdtPr>
                    <w:rPr>
                      <w:rStyle w:val="Formatvorlage4"/>
                      <w:b/>
                      <w:bCs/>
                      <w:sz w:val="22"/>
                    </w:rPr>
                    <w:id w:val="-441075742"/>
                    <w:placeholder>
                      <w:docPart w:val="83F1EA9F62B8433A9F23631B9634ED2A"/>
                    </w:placeholder>
                    <w:showingPlcHdr/>
                  </w:sdtPr>
                  <w:sdtEndPr>
                    <w:rPr>
                      <w:rStyle w:val="Absatz-Standardschriftart"/>
                      <w:rFonts w:ascii="Arial" w:hAnsi="Arial"/>
                      <w:color w:val="auto"/>
                    </w:rPr>
                  </w:sdtEndPr>
                  <w:sdtContent>
                    <w:r w:rsidR="009672C4" w:rsidRPr="009672C4">
                      <w:rPr>
                        <w:rFonts w:asciiTheme="minorHAnsi" w:hAnsiTheme="minorHAnsi"/>
                        <w:b/>
                        <w:bCs/>
                        <w:color w:val="808080"/>
                        <w:sz w:val="22"/>
                        <w:lang w:val="en-US"/>
                      </w:rPr>
                      <w:t>please indicate the partner country</w:t>
                    </w:r>
                  </w:sdtContent>
                </w:sdt>
              </w:p>
            </w:tc>
          </w:sdtContent>
        </w:sdt>
      </w:tr>
      <w:tr w:rsidR="005B6184" w:rsidRPr="004A728B" w14:paraId="549B5563" w14:textId="77777777" w:rsidTr="00481F60">
        <w:trPr>
          <w:gridAfter w:val="1"/>
          <w:wAfter w:w="6" w:type="pct"/>
          <w:trHeight w:val="397"/>
        </w:trPr>
        <w:tc>
          <w:tcPr>
            <w:tcW w:w="4994" w:type="pct"/>
            <w:gridSpan w:val="3"/>
            <w:shd w:val="clear" w:color="auto" w:fill="FFFFFF" w:themeFill="background1"/>
          </w:tcPr>
          <w:p w14:paraId="46E29727" w14:textId="74D01CEE" w:rsidR="005B6184" w:rsidRPr="004C5978" w:rsidRDefault="009672C4" w:rsidP="00481F60">
            <w:pPr>
              <w:spacing w:after="0"/>
              <w:rPr>
                <w:rFonts w:asciiTheme="minorHAnsi" w:hAnsiTheme="minorHAnsi"/>
                <w:b/>
                <w:sz w:val="22"/>
                <w:lang w:val="en-US"/>
              </w:rPr>
            </w:pPr>
            <w:r w:rsidRPr="004C5978">
              <w:rPr>
                <w:rFonts w:asciiTheme="minorHAnsi" w:hAnsiTheme="minorHAnsi"/>
                <w:b/>
                <w:sz w:val="22"/>
                <w:lang w:val="en-US"/>
              </w:rPr>
              <w:t xml:space="preserve">Programme objective/s </w:t>
            </w:r>
            <w:r w:rsidR="005B6184" w:rsidRPr="004C5978">
              <w:rPr>
                <w:rFonts w:asciiTheme="minorHAnsi" w:hAnsiTheme="minorHAnsi"/>
                <w:b/>
                <w:sz w:val="22"/>
                <w:lang w:val="en-US"/>
              </w:rPr>
              <w:t>(</w:t>
            </w:r>
            <w:r w:rsidRPr="004C5978">
              <w:rPr>
                <w:rFonts w:asciiTheme="minorHAnsi" w:hAnsiTheme="minorHAnsi"/>
                <w:b/>
                <w:sz w:val="22"/>
                <w:lang w:val="en-US"/>
              </w:rPr>
              <w:t>o</w:t>
            </w:r>
            <w:r w:rsidR="005B6184" w:rsidRPr="004C5978">
              <w:rPr>
                <w:rFonts w:asciiTheme="minorHAnsi" w:hAnsiTheme="minorHAnsi"/>
                <w:b/>
                <w:sz w:val="22"/>
                <w:lang w:val="en-US"/>
              </w:rPr>
              <w:t xml:space="preserve">utcomes) </w:t>
            </w:r>
            <w:r w:rsidR="004C5978" w:rsidRPr="004C5978">
              <w:rPr>
                <w:rFonts w:asciiTheme="minorHAnsi" w:hAnsiTheme="minorHAnsi"/>
                <w:b/>
                <w:sz w:val="22"/>
                <w:lang w:val="en-US"/>
              </w:rPr>
              <w:t>of the funding programme</w:t>
            </w:r>
            <w:r w:rsidR="005B6184" w:rsidRPr="005D239B">
              <w:rPr>
                <w:rStyle w:val="Funotenzeichen"/>
                <w:rFonts w:asciiTheme="minorHAnsi" w:hAnsiTheme="minorHAnsi"/>
                <w:b/>
                <w:sz w:val="22"/>
              </w:rPr>
              <w:footnoteReference w:id="1"/>
            </w:r>
            <w:r w:rsidR="005B6184" w:rsidRPr="004C5978">
              <w:rPr>
                <w:rFonts w:asciiTheme="minorHAnsi" w:hAnsiTheme="minorHAnsi"/>
                <w:b/>
                <w:sz w:val="22"/>
                <w:lang w:val="en-US"/>
              </w:rPr>
              <w:t>:</w:t>
            </w:r>
          </w:p>
          <w:p w14:paraId="7DCDA0B6" w14:textId="6E2734BE" w:rsidR="005B6184" w:rsidRPr="004C5978" w:rsidRDefault="004C5978" w:rsidP="00481F60">
            <w:pPr>
              <w:spacing w:after="0"/>
              <w:rPr>
                <w:rFonts w:asciiTheme="minorHAnsi" w:hAnsiTheme="minorHAnsi"/>
                <w:bCs/>
                <w:sz w:val="22"/>
                <w:lang w:val="en-US"/>
              </w:rPr>
            </w:pPr>
            <w:r w:rsidRPr="004C5978">
              <w:rPr>
                <w:rFonts w:asciiTheme="minorHAnsi" w:hAnsiTheme="minorHAnsi"/>
                <w:bCs/>
                <w:sz w:val="22"/>
                <w:lang w:val="en-US"/>
              </w:rPr>
              <w:t>Outcomes are predefined and m</w:t>
            </w:r>
            <w:r w:rsidR="00BD76E1">
              <w:rPr>
                <w:rFonts w:asciiTheme="minorHAnsi" w:hAnsiTheme="minorHAnsi"/>
                <w:bCs/>
                <w:sz w:val="22"/>
                <w:lang w:val="en-US"/>
              </w:rPr>
              <w:t>ust</w:t>
            </w:r>
            <w:r w:rsidRPr="004C5978">
              <w:rPr>
                <w:rFonts w:asciiTheme="minorHAnsi" w:hAnsiTheme="minorHAnsi"/>
                <w:bCs/>
                <w:sz w:val="22"/>
                <w:lang w:val="en-US"/>
              </w:rPr>
              <w:t xml:space="preserve"> not be changed</w:t>
            </w:r>
          </w:p>
        </w:tc>
      </w:tr>
      <w:tr w:rsidR="005B6184" w:rsidRPr="004A728B" w14:paraId="17A3E745" w14:textId="77777777" w:rsidTr="000516ED">
        <w:trPr>
          <w:gridAfter w:val="1"/>
          <w:wAfter w:w="6" w:type="pct"/>
          <w:trHeight w:val="397"/>
        </w:trPr>
        <w:tc>
          <w:tcPr>
            <w:tcW w:w="1288" w:type="pct"/>
            <w:gridSpan w:val="2"/>
            <w:shd w:val="clear" w:color="auto" w:fill="FFFFFF" w:themeFill="background1"/>
          </w:tcPr>
          <w:p w14:paraId="662786C3" w14:textId="69CE8DBC" w:rsidR="005B6184" w:rsidRPr="005D239B" w:rsidRDefault="004C5978" w:rsidP="00481F60">
            <w:pPr>
              <w:rPr>
                <w:rFonts w:asciiTheme="minorHAnsi" w:hAnsiTheme="minorHAnsi"/>
                <w:b/>
                <w:sz w:val="22"/>
              </w:rPr>
            </w:pPr>
            <w:r w:rsidRPr="004C5978">
              <w:rPr>
                <w:rFonts w:asciiTheme="minorHAnsi" w:hAnsiTheme="minorHAnsi"/>
                <w:b/>
                <w:sz w:val="22"/>
              </w:rPr>
              <w:t>Programme objective</w:t>
            </w:r>
            <w:r w:rsidR="005B6184" w:rsidRPr="006C5857">
              <w:rPr>
                <w:rFonts w:asciiTheme="minorHAnsi" w:hAnsiTheme="minorHAnsi"/>
                <w:b/>
                <w:sz w:val="22"/>
              </w:rPr>
              <w:t xml:space="preserve"> (</w:t>
            </w:r>
            <w:r>
              <w:rPr>
                <w:rFonts w:asciiTheme="minorHAnsi" w:hAnsiTheme="minorHAnsi"/>
                <w:b/>
                <w:sz w:val="22"/>
              </w:rPr>
              <w:t>o</w:t>
            </w:r>
            <w:r w:rsidR="005B6184" w:rsidRPr="006C5857">
              <w:rPr>
                <w:rFonts w:asciiTheme="minorHAnsi" w:hAnsiTheme="minorHAnsi"/>
                <w:b/>
                <w:sz w:val="22"/>
              </w:rPr>
              <w:t>utcome</w:t>
            </w:r>
            <w:r w:rsidR="005B6184">
              <w:rPr>
                <w:rFonts w:asciiTheme="minorHAnsi" w:hAnsiTheme="minorHAnsi"/>
                <w:b/>
                <w:sz w:val="22"/>
              </w:rPr>
              <w:t>)</w:t>
            </w:r>
            <w:r w:rsidR="005B6184" w:rsidRPr="006C5857">
              <w:rPr>
                <w:rFonts w:asciiTheme="minorHAnsi" w:hAnsiTheme="minorHAnsi"/>
                <w:b/>
                <w:sz w:val="22"/>
              </w:rPr>
              <w:t xml:space="preserve"> 1:</w:t>
            </w:r>
          </w:p>
        </w:tc>
        <w:sdt>
          <w:sdtPr>
            <w:rPr>
              <w:rStyle w:val="Formatvorlage11"/>
            </w:rPr>
            <w:id w:val="-296986184"/>
            <w:lock w:val="contentLocked"/>
            <w:placeholder>
              <w:docPart w:val="2A76D81F72FF4E8282D5DA3316B2A972"/>
            </w:placeholder>
          </w:sdtPr>
          <w:sdtEndPr>
            <w:rPr>
              <w:rStyle w:val="Absatz-Standardschriftart"/>
              <w:rFonts w:ascii="Arial" w:hAnsi="Arial"/>
              <w:bCs/>
              <w:sz w:val="20"/>
              <w:szCs w:val="20"/>
            </w:rPr>
          </w:sdtEndPr>
          <w:sdtContent>
            <w:tc>
              <w:tcPr>
                <w:tcW w:w="3706" w:type="pct"/>
                <w:shd w:val="clear" w:color="auto" w:fill="FFFFFF" w:themeFill="background1"/>
                <w:vAlign w:val="center"/>
              </w:tcPr>
              <w:p w14:paraId="1569D1D7" w14:textId="78AFE263" w:rsidR="005B6184" w:rsidRPr="004C5978" w:rsidRDefault="004C5978" w:rsidP="000516ED">
                <w:pPr>
                  <w:rPr>
                    <w:rFonts w:asciiTheme="minorHAnsi" w:hAnsiTheme="minorHAnsi"/>
                    <w:bCs/>
                    <w:sz w:val="20"/>
                    <w:szCs w:val="20"/>
                    <w:lang w:val="en-US"/>
                  </w:rPr>
                </w:pPr>
                <w:r w:rsidRPr="004C5978">
                  <w:rPr>
                    <w:rStyle w:val="Formatvorlage11"/>
                    <w:lang w:val="en-US"/>
                  </w:rPr>
                  <w:t>Junior scientists have gained international research experience and undergone further training at an international level</w:t>
                </w:r>
              </w:p>
            </w:tc>
          </w:sdtContent>
        </w:sdt>
      </w:tr>
      <w:tr w:rsidR="005B6184" w:rsidRPr="004A728B" w14:paraId="52D14640" w14:textId="77777777" w:rsidTr="000516ED">
        <w:trPr>
          <w:gridAfter w:val="1"/>
          <w:wAfter w:w="6" w:type="pct"/>
          <w:trHeight w:val="397"/>
        </w:trPr>
        <w:tc>
          <w:tcPr>
            <w:tcW w:w="1288" w:type="pct"/>
            <w:gridSpan w:val="2"/>
            <w:shd w:val="clear" w:color="auto" w:fill="FFFFFF" w:themeFill="background1"/>
          </w:tcPr>
          <w:p w14:paraId="05EC0475" w14:textId="579E7CA7" w:rsidR="005B6184" w:rsidRPr="005D239B" w:rsidRDefault="004C5978" w:rsidP="00481F60">
            <w:pPr>
              <w:rPr>
                <w:rFonts w:asciiTheme="minorHAnsi" w:hAnsiTheme="minorHAnsi"/>
                <w:b/>
                <w:sz w:val="22"/>
              </w:rPr>
            </w:pPr>
            <w:r w:rsidRPr="004C5978">
              <w:rPr>
                <w:rFonts w:asciiTheme="minorHAnsi" w:hAnsiTheme="minorHAnsi"/>
                <w:b/>
                <w:sz w:val="22"/>
              </w:rPr>
              <w:t>Programme objective</w:t>
            </w:r>
            <w:r w:rsidR="005B6184" w:rsidRPr="006C5857">
              <w:rPr>
                <w:rFonts w:asciiTheme="minorHAnsi" w:hAnsiTheme="minorHAnsi"/>
                <w:b/>
                <w:sz w:val="22"/>
              </w:rPr>
              <w:t xml:space="preserve"> (</w:t>
            </w:r>
            <w:r>
              <w:rPr>
                <w:rFonts w:asciiTheme="minorHAnsi" w:hAnsiTheme="minorHAnsi"/>
                <w:b/>
                <w:sz w:val="22"/>
              </w:rPr>
              <w:t>o</w:t>
            </w:r>
            <w:r w:rsidR="005B6184" w:rsidRPr="006C5857">
              <w:rPr>
                <w:rFonts w:asciiTheme="minorHAnsi" w:hAnsiTheme="minorHAnsi"/>
                <w:b/>
                <w:sz w:val="22"/>
              </w:rPr>
              <w:t>utcome</w:t>
            </w:r>
            <w:r w:rsidR="005B6184">
              <w:rPr>
                <w:rFonts w:asciiTheme="minorHAnsi" w:hAnsiTheme="minorHAnsi"/>
                <w:b/>
                <w:sz w:val="22"/>
              </w:rPr>
              <w:t>)</w:t>
            </w:r>
            <w:r w:rsidR="005B6184" w:rsidRPr="006C5857">
              <w:rPr>
                <w:rFonts w:asciiTheme="minorHAnsi" w:hAnsiTheme="minorHAnsi"/>
                <w:b/>
                <w:sz w:val="22"/>
              </w:rPr>
              <w:t xml:space="preserve"> </w:t>
            </w:r>
            <w:r w:rsidR="005B6184">
              <w:rPr>
                <w:rFonts w:asciiTheme="minorHAnsi" w:hAnsiTheme="minorHAnsi"/>
                <w:b/>
                <w:sz w:val="22"/>
              </w:rPr>
              <w:t>2</w:t>
            </w:r>
            <w:r w:rsidR="005B6184" w:rsidRPr="006C5857">
              <w:rPr>
                <w:rFonts w:asciiTheme="minorHAnsi" w:hAnsiTheme="minorHAnsi"/>
                <w:b/>
                <w:sz w:val="22"/>
              </w:rPr>
              <w:t>:</w:t>
            </w:r>
          </w:p>
        </w:tc>
        <w:sdt>
          <w:sdtPr>
            <w:rPr>
              <w:rStyle w:val="Formatvorlage11"/>
            </w:rPr>
            <w:id w:val="1429231948"/>
            <w:lock w:val="contentLocked"/>
            <w:placeholder>
              <w:docPart w:val="C0E035C554614BBFAA9D70378A096C2A"/>
            </w:placeholder>
          </w:sdtPr>
          <w:sdtEndPr>
            <w:rPr>
              <w:rStyle w:val="Absatz-Standardschriftart"/>
              <w:rFonts w:ascii="Arial" w:hAnsi="Arial"/>
              <w:bCs/>
              <w:sz w:val="20"/>
              <w:szCs w:val="20"/>
            </w:rPr>
          </w:sdtEndPr>
          <w:sdtContent>
            <w:tc>
              <w:tcPr>
                <w:tcW w:w="3706" w:type="pct"/>
                <w:shd w:val="clear" w:color="auto" w:fill="FFFFFF" w:themeFill="background1"/>
                <w:vAlign w:val="center"/>
              </w:tcPr>
              <w:p w14:paraId="4A73AD6F" w14:textId="0D728199" w:rsidR="005B6184" w:rsidRPr="004C5978" w:rsidRDefault="004C5978" w:rsidP="000516ED">
                <w:pPr>
                  <w:rPr>
                    <w:rFonts w:asciiTheme="minorHAnsi" w:hAnsiTheme="minorHAnsi"/>
                    <w:b/>
                    <w:sz w:val="22"/>
                    <w:lang w:val="en-US"/>
                  </w:rPr>
                </w:pPr>
                <w:r w:rsidRPr="004C5978">
                  <w:rPr>
                    <w:rStyle w:val="Formatvorlage11"/>
                    <w:lang w:val="en-US"/>
                  </w:rPr>
                  <w:t>Binational research cooperation has been promoted and can be used as a starting point for future co</w:t>
                </w:r>
                <w:r w:rsidR="00BD76E1">
                  <w:rPr>
                    <w:rStyle w:val="Formatvorlage11"/>
                    <w:lang w:val="en-US"/>
                  </w:rPr>
                  <w:t>-</w:t>
                </w:r>
                <w:r w:rsidRPr="004C5978">
                  <w:rPr>
                    <w:rStyle w:val="Formatvorlage11"/>
                    <w:lang w:val="en-US"/>
                  </w:rPr>
                  <w:t>operations</w:t>
                </w:r>
              </w:p>
            </w:tc>
          </w:sdtContent>
        </w:sdt>
      </w:tr>
      <w:tr w:rsidR="005B6184" w:rsidRPr="004A728B" w14:paraId="61271AAF" w14:textId="77777777" w:rsidTr="00481F60">
        <w:trPr>
          <w:trHeight w:val="397"/>
        </w:trPr>
        <w:tc>
          <w:tcPr>
            <w:tcW w:w="5000" w:type="pct"/>
            <w:gridSpan w:val="4"/>
            <w:shd w:val="clear" w:color="auto" w:fill="FFFFFF" w:themeFill="background1"/>
          </w:tcPr>
          <w:p w14:paraId="79B7518E" w14:textId="4AEB8CCE" w:rsidR="005B6184" w:rsidRPr="00800E1D" w:rsidRDefault="00800E1D" w:rsidP="00481F60">
            <w:pPr>
              <w:spacing w:after="0"/>
              <w:rPr>
                <w:rFonts w:asciiTheme="minorHAnsi" w:hAnsiTheme="minorHAnsi"/>
                <w:b/>
                <w:sz w:val="22"/>
                <w:lang w:val="en-US"/>
              </w:rPr>
            </w:pPr>
            <w:r w:rsidRPr="00800E1D">
              <w:rPr>
                <w:rFonts w:asciiTheme="minorHAnsi" w:hAnsiTheme="minorHAnsi"/>
                <w:b/>
                <w:sz w:val="22"/>
                <w:lang w:val="en-US"/>
              </w:rPr>
              <w:t xml:space="preserve">Results of the measures/activities </w:t>
            </w:r>
            <w:r w:rsidR="005B6184" w:rsidRPr="00800E1D">
              <w:rPr>
                <w:rFonts w:asciiTheme="minorHAnsi" w:hAnsiTheme="minorHAnsi"/>
                <w:b/>
                <w:sz w:val="22"/>
                <w:lang w:val="en-US"/>
              </w:rPr>
              <w:t>(</w:t>
            </w:r>
            <w:r>
              <w:rPr>
                <w:rFonts w:asciiTheme="minorHAnsi" w:hAnsiTheme="minorHAnsi"/>
                <w:b/>
                <w:sz w:val="22"/>
                <w:lang w:val="en-US"/>
              </w:rPr>
              <w:t>o</w:t>
            </w:r>
            <w:r w:rsidR="005B6184" w:rsidRPr="00800E1D">
              <w:rPr>
                <w:rFonts w:asciiTheme="minorHAnsi" w:hAnsiTheme="minorHAnsi"/>
                <w:b/>
                <w:sz w:val="22"/>
                <w:lang w:val="en-US"/>
              </w:rPr>
              <w:t xml:space="preserve">utputs) </w:t>
            </w:r>
            <w:r w:rsidRPr="00800E1D">
              <w:rPr>
                <w:rFonts w:asciiTheme="minorHAnsi" w:hAnsiTheme="minorHAnsi"/>
                <w:b/>
                <w:sz w:val="22"/>
                <w:lang w:val="en-US"/>
              </w:rPr>
              <w:t>of the funding programme</w:t>
            </w:r>
            <w:r w:rsidR="005B6184" w:rsidRPr="005D239B">
              <w:rPr>
                <w:rStyle w:val="Funotenzeichen"/>
                <w:rFonts w:asciiTheme="minorHAnsi" w:hAnsiTheme="minorHAnsi"/>
                <w:b/>
                <w:sz w:val="22"/>
              </w:rPr>
              <w:footnoteReference w:id="2"/>
            </w:r>
            <w:r w:rsidR="005B6184" w:rsidRPr="00800E1D">
              <w:rPr>
                <w:rFonts w:asciiTheme="minorHAnsi" w:hAnsiTheme="minorHAnsi"/>
                <w:b/>
                <w:sz w:val="22"/>
                <w:lang w:val="en-US"/>
              </w:rPr>
              <w:t>:</w:t>
            </w:r>
          </w:p>
          <w:p w14:paraId="08C0A282" w14:textId="28C7D296" w:rsidR="005B6184" w:rsidRPr="004C5978" w:rsidRDefault="005B6184" w:rsidP="00481F60">
            <w:pPr>
              <w:spacing w:after="0"/>
              <w:rPr>
                <w:rFonts w:asciiTheme="minorHAnsi" w:hAnsiTheme="minorHAnsi"/>
                <w:bCs/>
                <w:sz w:val="22"/>
                <w:lang w:val="en-US"/>
              </w:rPr>
            </w:pPr>
            <w:r w:rsidRPr="004C5978">
              <w:rPr>
                <w:rFonts w:asciiTheme="minorHAnsi" w:hAnsiTheme="minorHAnsi"/>
                <w:bCs/>
                <w:sz w:val="22"/>
                <w:lang w:val="en-US"/>
              </w:rPr>
              <w:t xml:space="preserve">Outputs </w:t>
            </w:r>
            <w:r w:rsidR="004C5978" w:rsidRPr="004C5978">
              <w:rPr>
                <w:rFonts w:asciiTheme="minorHAnsi" w:hAnsiTheme="minorHAnsi"/>
                <w:bCs/>
                <w:sz w:val="22"/>
                <w:lang w:val="en-US"/>
              </w:rPr>
              <w:t>are predefined and m</w:t>
            </w:r>
            <w:r w:rsidR="00BD76E1">
              <w:rPr>
                <w:rFonts w:asciiTheme="minorHAnsi" w:hAnsiTheme="minorHAnsi"/>
                <w:bCs/>
                <w:sz w:val="22"/>
                <w:lang w:val="en-US"/>
              </w:rPr>
              <w:t>ust</w:t>
            </w:r>
            <w:r w:rsidR="004C5978" w:rsidRPr="004C5978">
              <w:rPr>
                <w:rFonts w:asciiTheme="minorHAnsi" w:hAnsiTheme="minorHAnsi"/>
                <w:bCs/>
                <w:sz w:val="22"/>
                <w:lang w:val="en-US"/>
              </w:rPr>
              <w:t xml:space="preserve"> not be changed</w:t>
            </w:r>
          </w:p>
        </w:tc>
      </w:tr>
      <w:tr w:rsidR="005B6184" w:rsidRPr="004A728B" w14:paraId="6EA437C7" w14:textId="77777777" w:rsidTr="000516ED">
        <w:trPr>
          <w:trHeight w:val="397"/>
        </w:trPr>
        <w:tc>
          <w:tcPr>
            <w:tcW w:w="1267" w:type="pct"/>
            <w:shd w:val="clear" w:color="auto" w:fill="FFFFFF" w:themeFill="background1"/>
          </w:tcPr>
          <w:p w14:paraId="34379406" w14:textId="0F64B221" w:rsidR="005B6184" w:rsidRPr="005D239B" w:rsidRDefault="004C5978" w:rsidP="00481F6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>Result</w:t>
            </w:r>
            <w:r w:rsidR="005B6184">
              <w:rPr>
                <w:rFonts w:asciiTheme="minorHAnsi" w:hAnsiTheme="minorHAnsi"/>
                <w:b/>
                <w:sz w:val="22"/>
              </w:rPr>
              <w:t xml:space="preserve"> (Output) 1:</w:t>
            </w:r>
          </w:p>
        </w:tc>
        <w:tc>
          <w:tcPr>
            <w:tcW w:w="3733" w:type="pct"/>
            <w:gridSpan w:val="3"/>
            <w:shd w:val="clear" w:color="auto" w:fill="FFFFFF" w:themeFill="background1"/>
            <w:vAlign w:val="center"/>
          </w:tcPr>
          <w:p w14:paraId="53368BF6" w14:textId="48282C46" w:rsidR="005B6184" w:rsidRPr="004C5978" w:rsidRDefault="004A728B" w:rsidP="000516ED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sdt>
              <w:sdtPr>
                <w:rPr>
                  <w:rStyle w:val="Formatvorlage11"/>
                </w:rPr>
                <w:id w:val="-752740197"/>
                <w:lock w:val="contentLocked"/>
                <w:placeholder>
                  <w:docPart w:val="75E03D02C3D94B348E839D79673CF219"/>
                </w:placeholder>
              </w:sdtPr>
              <w:sdtEndPr>
                <w:rPr>
                  <w:rStyle w:val="Absatz-Standardschriftart"/>
                  <w:rFonts w:ascii="Arial" w:hAnsi="Arial"/>
                  <w:bCs/>
                  <w:sz w:val="20"/>
                  <w:szCs w:val="20"/>
                </w:rPr>
              </w:sdtEndPr>
              <w:sdtContent>
                <w:r w:rsidR="00BD76E1" w:rsidRPr="008474AB">
                  <w:rPr>
                    <w:rStyle w:val="Formatvorlage11"/>
                    <w:lang w:val="en-US"/>
                  </w:rPr>
                  <w:t>J</w:t>
                </w:r>
                <w:r w:rsidR="004C5978" w:rsidRPr="004C5978">
                  <w:rPr>
                    <w:rStyle w:val="Formatvorlage11"/>
                    <w:lang w:val="en-US"/>
                  </w:rPr>
                  <w:t>oint research results</w:t>
                </w:r>
              </w:sdtContent>
            </w:sdt>
            <w:r w:rsidR="00BD76E1" w:rsidRPr="008474AB">
              <w:rPr>
                <w:bCs/>
                <w:sz w:val="20"/>
                <w:szCs w:val="20"/>
                <w:lang w:val="en-US"/>
              </w:rPr>
              <w:t xml:space="preserve"> have been gained</w:t>
            </w:r>
          </w:p>
        </w:tc>
      </w:tr>
      <w:tr w:rsidR="005B6184" w:rsidRPr="004A728B" w14:paraId="38B026C4" w14:textId="77777777" w:rsidTr="000516ED">
        <w:trPr>
          <w:trHeight w:val="397"/>
        </w:trPr>
        <w:tc>
          <w:tcPr>
            <w:tcW w:w="1267" w:type="pct"/>
            <w:shd w:val="clear" w:color="auto" w:fill="FFFFFF" w:themeFill="background1"/>
          </w:tcPr>
          <w:p w14:paraId="2CFCBE36" w14:textId="4AFFA637" w:rsidR="005B6184" w:rsidRPr="005D239B" w:rsidRDefault="004C5978" w:rsidP="00481F60">
            <w:pPr>
              <w:rPr>
                <w:rFonts w:asciiTheme="minorHAnsi" w:hAnsiTheme="minorHAnsi"/>
                <w:b/>
                <w:sz w:val="22"/>
              </w:rPr>
            </w:pPr>
            <w:r>
              <w:rPr>
                <w:rFonts w:asciiTheme="minorHAnsi" w:hAnsiTheme="minorHAnsi"/>
                <w:b/>
                <w:sz w:val="22"/>
              </w:rPr>
              <w:t xml:space="preserve">Result </w:t>
            </w:r>
            <w:r w:rsidR="005B6184">
              <w:rPr>
                <w:rFonts w:asciiTheme="minorHAnsi" w:hAnsiTheme="minorHAnsi"/>
                <w:b/>
                <w:sz w:val="22"/>
              </w:rPr>
              <w:t>(Output) 2:</w:t>
            </w:r>
          </w:p>
        </w:tc>
        <w:sdt>
          <w:sdtPr>
            <w:rPr>
              <w:rStyle w:val="Formatvorlage11"/>
            </w:rPr>
            <w:id w:val="1913809470"/>
            <w:lock w:val="contentLocked"/>
            <w:placeholder>
              <w:docPart w:val="6F74A6A6DCD4458F909D220021D2178F"/>
            </w:placeholder>
          </w:sdtPr>
          <w:sdtEndPr>
            <w:rPr>
              <w:rStyle w:val="Absatz-Standardschriftart"/>
              <w:rFonts w:ascii="Arial" w:hAnsi="Arial"/>
              <w:bCs/>
              <w:sz w:val="20"/>
              <w:szCs w:val="20"/>
            </w:rPr>
          </w:sdtEndPr>
          <w:sdtContent>
            <w:tc>
              <w:tcPr>
                <w:tcW w:w="3733" w:type="pct"/>
                <w:gridSpan w:val="3"/>
                <w:shd w:val="clear" w:color="auto" w:fill="FFFFFF" w:themeFill="background1"/>
                <w:vAlign w:val="center"/>
              </w:tcPr>
              <w:p w14:paraId="7719ED43" w14:textId="3343CBAF" w:rsidR="005B6184" w:rsidRPr="004C5978" w:rsidRDefault="004C5978" w:rsidP="000516ED">
                <w:pPr>
                  <w:rPr>
                    <w:rFonts w:asciiTheme="minorHAnsi" w:hAnsiTheme="minorHAnsi"/>
                    <w:b/>
                    <w:sz w:val="22"/>
                    <w:lang w:val="en-US"/>
                  </w:rPr>
                </w:pPr>
                <w:r w:rsidRPr="004C5978">
                  <w:rPr>
                    <w:rStyle w:val="Formatvorlage11"/>
                    <w:lang w:val="en-US"/>
                  </w:rPr>
                  <w:t>International joint publications have been created</w:t>
                </w:r>
              </w:p>
            </w:tc>
          </w:sdtContent>
        </w:sdt>
      </w:tr>
    </w:tbl>
    <w:p w14:paraId="1467793F" w14:textId="77777777" w:rsidR="005B6184" w:rsidRPr="004C5978" w:rsidRDefault="005B6184" w:rsidP="009E7270">
      <w:pPr>
        <w:rPr>
          <w:rFonts w:asciiTheme="majorHAnsi" w:hAnsiTheme="majorHAnsi" w:cs="Arial"/>
          <w:b/>
          <w:sz w:val="22"/>
          <w:lang w:val="en-US"/>
        </w:rPr>
      </w:pPr>
    </w:p>
    <w:tbl>
      <w:tblPr>
        <w:tblStyle w:val="Tabellenraster"/>
        <w:tblW w:w="5006" w:type="pct"/>
        <w:tblInd w:w="-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"/>
        <w:gridCol w:w="2425"/>
        <w:gridCol w:w="2127"/>
        <w:gridCol w:w="1134"/>
        <w:gridCol w:w="1274"/>
      </w:tblGrid>
      <w:tr w:rsidR="005B6184" w:rsidRPr="00EF56FE" w14:paraId="2AD81E87" w14:textId="77777777" w:rsidTr="00481F60">
        <w:trPr>
          <w:trHeight w:val="567"/>
        </w:trPr>
        <w:tc>
          <w:tcPr>
            <w:tcW w:w="5000" w:type="pct"/>
            <w:gridSpan w:val="6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DA98174" w14:textId="15DA43FE" w:rsidR="005B6184" w:rsidRPr="00EF56FE" w:rsidRDefault="00800E1D" w:rsidP="00481F60">
            <w:pPr>
              <w:spacing w:line="259" w:lineRule="auto"/>
              <w:rPr>
                <w:rFonts w:asciiTheme="majorHAnsi" w:hAnsiTheme="majorHAnsi"/>
                <w:b/>
                <w:sz w:val="22"/>
                <w:lang w:val="en-GB"/>
              </w:rPr>
            </w:pPr>
            <w:r w:rsidRPr="00EF56FE">
              <w:rPr>
                <w:rFonts w:asciiTheme="majorHAnsi" w:hAnsiTheme="majorHAnsi"/>
                <w:b/>
                <w:sz w:val="22"/>
                <w:lang w:val="en-GB"/>
              </w:rPr>
              <w:t>General information</w:t>
            </w:r>
          </w:p>
        </w:tc>
      </w:tr>
      <w:tr w:rsidR="00184AE5" w:rsidRPr="00EF56FE" w14:paraId="4ED9FF82" w14:textId="77777777" w:rsidTr="000A59DC">
        <w:trPr>
          <w:trHeight w:val="397"/>
        </w:trPr>
        <w:tc>
          <w:tcPr>
            <w:tcW w:w="1280" w:type="pct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14:paraId="4017DD49" w14:textId="0683C797" w:rsidR="00184AE5" w:rsidRPr="00EF56FE" w:rsidRDefault="004808CB" w:rsidP="00184AE5">
            <w:pPr>
              <w:spacing w:line="259" w:lineRule="auto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EF56FE">
              <w:rPr>
                <w:rFonts w:asciiTheme="minorHAnsi" w:hAnsiTheme="minorHAnsi"/>
                <w:sz w:val="20"/>
                <w:szCs w:val="20"/>
                <w:lang w:val="en-GB"/>
              </w:rPr>
              <w:t>Title of the research p</w:t>
            </w:r>
            <w:r w:rsidR="00184AE5" w:rsidRPr="00EF56F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roject </w:t>
            </w:r>
          </w:p>
        </w:tc>
        <w:sdt>
          <w:sdtPr>
            <w:rPr>
              <w:rStyle w:val="Formatvorlage4"/>
              <w:lang w:val="en-GB"/>
            </w:rPr>
            <w:id w:val="113098569"/>
            <w:placeholder>
              <w:docPart w:val="F8828CA942314184A9EA9EADD1D5EDEC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20" w:type="pct"/>
                <w:gridSpan w:val="4"/>
                <w:tcBorders>
                  <w:right w:val="single" w:sz="4" w:space="0" w:color="808080" w:themeColor="background1" w:themeShade="80"/>
                </w:tcBorders>
              </w:tcPr>
              <w:p w14:paraId="6E9114DB" w14:textId="16734E36" w:rsidR="00184AE5" w:rsidRPr="00EF56FE" w:rsidRDefault="00184AE5" w:rsidP="00184AE5">
                <w:pPr>
                  <w:spacing w:line="259" w:lineRule="auto"/>
                  <w:rPr>
                    <w:rFonts w:asciiTheme="minorHAnsi" w:hAnsiTheme="minorHAnsi"/>
                    <w:sz w:val="20"/>
                    <w:szCs w:val="20"/>
                    <w:lang w:val="en-GB"/>
                  </w:rPr>
                </w:pPr>
                <w:r w:rsidRPr="00EF56FE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84AE5" w:rsidRPr="00EF56FE" w14:paraId="5E2CC7F8" w14:textId="77777777" w:rsidTr="000A59DC">
        <w:trPr>
          <w:trHeight w:val="397"/>
        </w:trPr>
        <w:tc>
          <w:tcPr>
            <w:tcW w:w="1280" w:type="pct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14:paraId="1C2BF213" w14:textId="471EA8AB" w:rsidR="00184AE5" w:rsidRPr="00EF56FE" w:rsidRDefault="00184AE5" w:rsidP="00184AE5">
            <w:pPr>
              <w:spacing w:line="259" w:lineRule="auto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EF56FE">
              <w:rPr>
                <w:rFonts w:asciiTheme="minorHAnsi" w:hAnsiTheme="minorHAnsi"/>
                <w:sz w:val="20"/>
                <w:szCs w:val="20"/>
                <w:lang w:val="en-GB"/>
              </w:rPr>
              <w:t>Appl</w:t>
            </w:r>
            <w:r w:rsidR="00EF56FE" w:rsidRPr="00EF56FE">
              <w:rPr>
                <w:rFonts w:asciiTheme="minorHAnsi" w:hAnsiTheme="minorHAnsi"/>
                <w:sz w:val="20"/>
                <w:szCs w:val="20"/>
                <w:lang w:val="en-GB"/>
              </w:rPr>
              <w:t>ying</w:t>
            </w:r>
            <w:r w:rsidRPr="00EF56F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institution</w:t>
            </w:r>
          </w:p>
        </w:tc>
        <w:sdt>
          <w:sdtPr>
            <w:rPr>
              <w:rStyle w:val="Formatvorlage4"/>
              <w:lang w:val="en-GB"/>
            </w:rPr>
            <w:id w:val="-180736114"/>
            <w:placeholder>
              <w:docPart w:val="6467B7F129AC4F0A8D9500223FD51070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20" w:type="pct"/>
                <w:gridSpan w:val="4"/>
                <w:tcBorders>
                  <w:right w:val="single" w:sz="4" w:space="0" w:color="808080" w:themeColor="background1" w:themeShade="80"/>
                </w:tcBorders>
              </w:tcPr>
              <w:p w14:paraId="5CF28031" w14:textId="59CEA886" w:rsidR="00184AE5" w:rsidRPr="00EF56FE" w:rsidRDefault="00184AE5" w:rsidP="00184AE5">
                <w:pPr>
                  <w:spacing w:line="259" w:lineRule="auto"/>
                  <w:rPr>
                    <w:rFonts w:asciiTheme="minorHAnsi" w:hAnsiTheme="minorHAnsi"/>
                    <w:sz w:val="20"/>
                    <w:szCs w:val="20"/>
                    <w:lang w:val="en-GB"/>
                  </w:rPr>
                </w:pPr>
                <w:r w:rsidRPr="00EF56FE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5B6184" w:rsidRPr="00EF56FE" w14:paraId="08D6304E" w14:textId="77777777" w:rsidTr="00481F60">
        <w:trPr>
          <w:trHeight w:val="397"/>
        </w:trPr>
        <w:tc>
          <w:tcPr>
            <w:tcW w:w="1280" w:type="pct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14:paraId="77004BB5" w14:textId="00477569" w:rsidR="005B6184" w:rsidRPr="00EF56FE" w:rsidRDefault="00184AE5" w:rsidP="00481F60">
            <w:pPr>
              <w:spacing w:line="259" w:lineRule="auto"/>
              <w:rPr>
                <w:sz w:val="20"/>
                <w:szCs w:val="20"/>
                <w:lang w:val="en-GB"/>
              </w:rPr>
            </w:pPr>
            <w:r w:rsidRPr="00EF56FE">
              <w:rPr>
                <w:rFonts w:asciiTheme="minorHAnsi" w:hAnsiTheme="minorHAnsi"/>
                <w:bCs/>
                <w:sz w:val="20"/>
                <w:szCs w:val="20"/>
                <w:lang w:val="en-GB"/>
              </w:rPr>
              <w:t xml:space="preserve">Organisational </w:t>
            </w:r>
            <w:r w:rsidR="00EF56FE">
              <w:rPr>
                <w:rFonts w:asciiTheme="minorHAnsi" w:hAnsiTheme="minorHAnsi"/>
                <w:bCs/>
                <w:sz w:val="20"/>
                <w:szCs w:val="20"/>
                <w:lang w:val="en-GB"/>
              </w:rPr>
              <w:t>unit</w:t>
            </w:r>
          </w:p>
        </w:tc>
        <w:sdt>
          <w:sdtPr>
            <w:rPr>
              <w:rStyle w:val="Formatvorlage4"/>
              <w:lang w:val="en-GB"/>
            </w:rPr>
            <w:id w:val="1785912792"/>
            <w:placeholder>
              <w:docPart w:val="68D5F36C9ED14DB4B24D9055F2FC0E5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20" w:type="pct"/>
                <w:gridSpan w:val="4"/>
                <w:tcBorders>
                  <w:right w:val="single" w:sz="4" w:space="0" w:color="808080" w:themeColor="background1" w:themeShade="80"/>
                </w:tcBorders>
                <w:vAlign w:val="center"/>
              </w:tcPr>
              <w:p w14:paraId="61655E0E" w14:textId="4DBF0E49" w:rsidR="005B6184" w:rsidRPr="00EF56FE" w:rsidRDefault="00184AE5" w:rsidP="00481F60">
                <w:pPr>
                  <w:spacing w:line="259" w:lineRule="auto"/>
                  <w:rPr>
                    <w:rStyle w:val="Formatvorlage4"/>
                    <w:lang w:val="en-GB"/>
                  </w:rPr>
                </w:pPr>
                <w:r w:rsidRPr="00EF56FE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C3666D" w:rsidRPr="00EF56FE" w14:paraId="211A1560" w14:textId="77777777" w:rsidTr="00481F60">
        <w:trPr>
          <w:trHeight w:val="397"/>
        </w:trPr>
        <w:tc>
          <w:tcPr>
            <w:tcW w:w="1280" w:type="pct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14:paraId="02263754" w14:textId="2BD8A63D" w:rsidR="00C3666D" w:rsidRPr="00EF56FE" w:rsidRDefault="00EF56FE" w:rsidP="00481F60">
            <w:pPr>
              <w:spacing w:line="259" w:lineRule="auto"/>
              <w:rPr>
                <w:rFonts w:asciiTheme="minorHAnsi" w:hAnsiTheme="minorHAnsi"/>
                <w:bCs/>
                <w:sz w:val="20"/>
                <w:szCs w:val="20"/>
                <w:lang w:val="en-GB"/>
              </w:rPr>
            </w:pPr>
            <w:r w:rsidRPr="00EF56FE">
              <w:rPr>
                <w:rFonts w:asciiTheme="minorHAnsi" w:hAnsiTheme="minorHAnsi"/>
                <w:bCs/>
                <w:sz w:val="20"/>
                <w:szCs w:val="20"/>
                <w:lang w:val="en-GB"/>
              </w:rPr>
              <w:t>Discipline</w:t>
            </w:r>
          </w:p>
        </w:tc>
        <w:sdt>
          <w:sdtPr>
            <w:rPr>
              <w:rStyle w:val="Formatvorlage4"/>
              <w:lang w:val="en-GB"/>
            </w:rPr>
            <w:id w:val="-1916927172"/>
            <w:placeholder>
              <w:docPart w:val="E3646E2D78EE4784BAEB8845CE3B33F2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20" w:type="pct"/>
                <w:gridSpan w:val="4"/>
                <w:tcBorders>
                  <w:right w:val="single" w:sz="4" w:space="0" w:color="808080" w:themeColor="background1" w:themeShade="80"/>
                </w:tcBorders>
                <w:vAlign w:val="center"/>
              </w:tcPr>
              <w:p w14:paraId="0F2532C9" w14:textId="27B32ED3" w:rsidR="00C3666D" w:rsidRPr="00EF56FE" w:rsidRDefault="00184AE5" w:rsidP="00481F60">
                <w:pPr>
                  <w:spacing w:line="259" w:lineRule="auto"/>
                  <w:rPr>
                    <w:rStyle w:val="Formatvorlage8"/>
                    <w:lang w:val="en-GB"/>
                  </w:rPr>
                </w:pPr>
                <w:r w:rsidRPr="00EF56FE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5B6184" w:rsidRPr="004A728B" w14:paraId="722D9F7D" w14:textId="77777777" w:rsidTr="00481F60">
        <w:trPr>
          <w:trHeight w:val="397"/>
        </w:trPr>
        <w:tc>
          <w:tcPr>
            <w:tcW w:w="1280" w:type="pct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14:paraId="1C07E56C" w14:textId="35AF58FA" w:rsidR="005B6184" w:rsidRPr="00EF56FE" w:rsidRDefault="00184AE5" w:rsidP="00481F60">
            <w:pPr>
              <w:spacing w:line="259" w:lineRule="auto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EF56FE">
              <w:rPr>
                <w:rFonts w:asciiTheme="minorHAnsi" w:hAnsiTheme="minorHAnsi"/>
                <w:sz w:val="20"/>
                <w:szCs w:val="20"/>
                <w:lang w:val="en-GB"/>
              </w:rPr>
              <w:t>Principal investigator</w:t>
            </w:r>
            <w:r w:rsidR="005B6184" w:rsidRPr="00EF56F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(P</w:t>
            </w:r>
            <w:r w:rsidRPr="00EF56FE">
              <w:rPr>
                <w:rFonts w:asciiTheme="minorHAnsi" w:hAnsiTheme="minorHAnsi"/>
                <w:sz w:val="20"/>
                <w:szCs w:val="20"/>
                <w:lang w:val="en-GB"/>
              </w:rPr>
              <w:t>I</w:t>
            </w:r>
            <w:r w:rsidR="005B6184" w:rsidRPr="00EF56FE">
              <w:rPr>
                <w:rFonts w:asciiTheme="minorHAnsi" w:hAnsiTheme="minorHAnsi"/>
                <w:sz w:val="20"/>
                <w:szCs w:val="20"/>
                <w:lang w:val="en-GB"/>
              </w:rPr>
              <w:t>)</w:t>
            </w:r>
          </w:p>
        </w:tc>
        <w:sdt>
          <w:sdtPr>
            <w:rPr>
              <w:rStyle w:val="Formatvorlage8"/>
              <w:lang w:val="en-GB"/>
            </w:rPr>
            <w:id w:val="-1056464392"/>
            <w:placeholder>
              <w:docPart w:val="A9A9C0CCC91E43289410449E262819C2"/>
            </w:placeholder>
            <w:showingPlcHdr/>
          </w:sdtPr>
          <w:sdtEndPr>
            <w:rPr>
              <w:rStyle w:val="Absatz-Standardschriftart"/>
              <w:rFonts w:ascii="Arial" w:hAnsi="Arial"/>
              <w:sz w:val="24"/>
              <w:szCs w:val="20"/>
            </w:rPr>
          </w:sdtEndPr>
          <w:sdtContent>
            <w:tc>
              <w:tcPr>
                <w:tcW w:w="3720" w:type="pct"/>
                <w:gridSpan w:val="4"/>
                <w:tcBorders>
                  <w:right w:val="single" w:sz="4" w:space="0" w:color="808080" w:themeColor="background1" w:themeShade="80"/>
                </w:tcBorders>
                <w:vAlign w:val="center"/>
              </w:tcPr>
              <w:p w14:paraId="75F925D7" w14:textId="6BB8F4EC" w:rsidR="005B6184" w:rsidRPr="00EF56FE" w:rsidRDefault="00BE77F0" w:rsidP="00481F60">
                <w:pPr>
                  <w:spacing w:line="259" w:lineRule="auto"/>
                  <w:rPr>
                    <w:rFonts w:asciiTheme="minorHAnsi" w:hAnsiTheme="minorHAnsi"/>
                    <w:sz w:val="20"/>
                    <w:szCs w:val="20"/>
                    <w:lang w:val="en-GB"/>
                  </w:rPr>
                </w:pPr>
                <w:r w:rsidRPr="00BE77F0">
                  <w:rPr>
                    <w:rStyle w:val="Formatvorlage8"/>
                    <w:color w:val="808080" w:themeColor="background1" w:themeShade="80"/>
                    <w:lang w:val="en-GB"/>
                  </w:rPr>
                  <w:t>T</w:t>
                </w:r>
                <w:r w:rsidRPr="00731FCC">
                  <w:rPr>
                    <w:rStyle w:val="Formatvorlage8"/>
                    <w:color w:val="808080" w:themeColor="background1" w:themeShade="80"/>
                    <w:lang w:val="en-US"/>
                  </w:rPr>
                  <w:t>itle,</w:t>
                </w:r>
                <w:r w:rsidRPr="00731FCC">
                  <w:rPr>
                    <w:rStyle w:val="Formatvorlage8"/>
                    <w:lang w:val="en-US"/>
                  </w:rPr>
                  <w:t xml:space="preserve"> </w:t>
                </w:r>
                <w:r w:rsidRPr="00CA43A8">
                  <w:rPr>
                    <w:rFonts w:asciiTheme="minorHAnsi" w:hAnsiTheme="minorHAnsi"/>
                    <w:color w:val="808080" w:themeColor="background1" w:themeShade="80"/>
                    <w:sz w:val="20"/>
                    <w:szCs w:val="20"/>
                    <w:lang w:val="en-GB"/>
                  </w:rPr>
                  <w:t>First and last name please specify</w:t>
                </w:r>
              </w:p>
            </w:tc>
          </w:sdtContent>
        </w:sdt>
      </w:tr>
      <w:tr w:rsidR="005B6184" w:rsidRPr="004A728B" w14:paraId="7CCF37DD" w14:textId="77777777" w:rsidTr="00481F60">
        <w:trPr>
          <w:trHeight w:val="397"/>
        </w:trPr>
        <w:tc>
          <w:tcPr>
            <w:tcW w:w="127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5B4C7E50" w14:textId="7AD4EF20" w:rsidR="005B6184" w:rsidRPr="00EF56FE" w:rsidRDefault="00347B62" w:rsidP="00481F60">
            <w:pPr>
              <w:spacing w:line="259" w:lineRule="auto"/>
              <w:rPr>
                <w:sz w:val="20"/>
                <w:szCs w:val="20"/>
                <w:lang w:val="en-GB"/>
              </w:rPr>
            </w:pPr>
            <w:r w:rsidRPr="00347B62">
              <w:rPr>
                <w:rFonts w:asciiTheme="minorHAnsi" w:hAnsiTheme="minorHAnsi"/>
                <w:sz w:val="20"/>
                <w:szCs w:val="20"/>
                <w:lang w:val="en-GB"/>
              </w:rPr>
              <w:t>Requested approval period</w:t>
            </w:r>
          </w:p>
        </w:tc>
        <w:tc>
          <w:tcPr>
            <w:tcW w:w="1300" w:type="pct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969F4D" w14:textId="63017456" w:rsidR="005B6184" w:rsidRPr="0015710E" w:rsidRDefault="00347B62" w:rsidP="00481F60">
            <w:pPr>
              <w:spacing w:line="259" w:lineRule="auto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f</w:t>
            </w:r>
            <w:r w:rsidRPr="00347B62">
              <w:rPr>
                <w:rFonts w:asciiTheme="minorHAnsi" w:hAnsiTheme="minorHAnsi"/>
                <w:sz w:val="20"/>
                <w:szCs w:val="20"/>
                <w:lang w:val="en-GB"/>
              </w:rPr>
              <w:t>rom</w:t>
            </w:r>
            <w:r w:rsidR="005B6184" w:rsidRPr="00EF56F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: </w:t>
            </w:r>
            <w:sdt>
              <w:sdtPr>
                <w:rPr>
                  <w:sz w:val="20"/>
                  <w:szCs w:val="20"/>
                  <w:lang w:val="en-GB"/>
                </w:rPr>
                <w:id w:val="793639574"/>
                <w:placeholder>
                  <w:docPart w:val="BD63AC9AF6594AD19D1B4E12031FFF74"/>
                </w:placeholder>
                <w:showingPlcHdr/>
                <w:date w:fullDate="2022-02-0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5710E" w:rsidRPr="00BE77F0">
                  <w:rPr>
                    <w:rStyle w:val="Platzhaltertext"/>
                    <w:rFonts w:asciiTheme="minorHAnsi" w:hAnsiTheme="minorHAnsi"/>
                    <w:sz w:val="20"/>
                    <w:szCs w:val="20"/>
                    <w:lang w:val="en-US"/>
                  </w:rPr>
                  <w:t>please specify a date</w:t>
                </w:r>
              </w:sdtContent>
            </w:sdt>
          </w:p>
          <w:p w14:paraId="4D6A1773" w14:textId="2ACC25C1" w:rsidR="005B6184" w:rsidRPr="00EF56FE" w:rsidRDefault="00347B62" w:rsidP="00481F60">
            <w:pPr>
              <w:spacing w:line="259" w:lineRule="auto"/>
              <w:rPr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to</w:t>
            </w:r>
            <w:r w:rsidR="005B6184" w:rsidRPr="00EF56F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: </w:t>
            </w:r>
            <w:sdt>
              <w:sdtPr>
                <w:rPr>
                  <w:rStyle w:val="Formatvorlage1"/>
                  <w:lang w:val="en-GB"/>
                </w:rPr>
                <w:id w:val="-25024213"/>
                <w:placeholder>
                  <w:docPart w:val="91DD8340226D4270BF79A1866A503942"/>
                </w:placeholder>
                <w:showingPlcHdr/>
                <w:date w:fullDate="2022-02-0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>
                <w:rPr>
                  <w:rStyle w:val="Absatz-Standardschriftart"/>
                  <w:rFonts w:ascii="Arial" w:hAnsi="Arial"/>
                  <w:color w:val="auto"/>
                  <w:sz w:val="24"/>
                  <w:szCs w:val="20"/>
                </w:rPr>
              </w:sdtEndPr>
              <w:sdtContent>
                <w:r w:rsidR="0015710E" w:rsidRPr="00BE77F0">
                  <w:rPr>
                    <w:rStyle w:val="Platzhaltertext"/>
                    <w:rFonts w:asciiTheme="minorHAnsi" w:hAnsiTheme="minorHAnsi"/>
                    <w:sz w:val="20"/>
                    <w:szCs w:val="20"/>
                    <w:lang w:val="en-US"/>
                  </w:rPr>
                  <w:t>please specify a date</w:t>
                </w:r>
              </w:sdtContent>
            </w:sdt>
          </w:p>
        </w:tc>
        <w:tc>
          <w:tcPr>
            <w:tcW w:w="1137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7A1285BE" w14:textId="01A6C484" w:rsidR="005B6184" w:rsidRPr="00EF56FE" w:rsidRDefault="00347B62" w:rsidP="00347B62">
            <w:pPr>
              <w:spacing w:line="259" w:lineRule="auto"/>
              <w:rPr>
                <w:rStyle w:val="Formatvorlage4"/>
                <w:lang w:val="en-GB"/>
              </w:rPr>
            </w:pPr>
            <w:r w:rsidRPr="00347B62">
              <w:rPr>
                <w:rFonts w:asciiTheme="minorHAnsi" w:hAnsiTheme="minorHAnsi"/>
                <w:sz w:val="20"/>
                <w:szCs w:val="20"/>
                <w:lang w:val="en-GB"/>
              </w:rPr>
              <w:t>For follow-up application</w:t>
            </w:r>
            <w:r w:rsidRPr="00EF56FE">
              <w:rPr>
                <w:rStyle w:val="Funotenzeichen"/>
                <w:rFonts w:asciiTheme="minorHAnsi" w:hAnsiTheme="minorHAnsi"/>
                <w:sz w:val="20"/>
                <w:szCs w:val="20"/>
                <w:lang w:val="en-GB"/>
              </w:rPr>
              <w:footnoteReference w:id="3"/>
            </w:r>
            <w:r w:rsidRPr="00347B62">
              <w:rPr>
                <w:rFonts w:asciiTheme="minorHAnsi" w:hAnsiTheme="minorHAnsi"/>
                <w:sz w:val="20"/>
                <w:szCs w:val="20"/>
                <w:lang w:val="en-GB"/>
              </w:rPr>
              <w:t>: Previous approval period</w:t>
            </w:r>
            <w:r w:rsidR="005B6184" w:rsidRPr="00EF56F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: </w:t>
            </w:r>
          </w:p>
        </w:tc>
        <w:tc>
          <w:tcPr>
            <w:tcW w:w="1287" w:type="pct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0876E4E" w14:textId="17E04CBE" w:rsidR="00347B62" w:rsidRPr="0015710E" w:rsidRDefault="00347B62" w:rsidP="00347B62">
            <w:pPr>
              <w:spacing w:line="259" w:lineRule="auto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f</w:t>
            </w:r>
            <w:r w:rsidRPr="00347B62">
              <w:rPr>
                <w:rFonts w:asciiTheme="minorHAnsi" w:hAnsiTheme="minorHAnsi"/>
                <w:sz w:val="20"/>
                <w:szCs w:val="20"/>
                <w:lang w:val="en-GB"/>
              </w:rPr>
              <w:t>rom</w:t>
            </w:r>
            <w:r w:rsidRPr="00EF56F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: </w:t>
            </w:r>
            <w:sdt>
              <w:sdtPr>
                <w:rPr>
                  <w:sz w:val="20"/>
                  <w:szCs w:val="20"/>
                  <w:lang w:val="en-GB"/>
                </w:rPr>
                <w:id w:val="1464388688"/>
                <w:placeholder>
                  <w:docPart w:val="C93D3736891544979FC897177DED67B4"/>
                </w:placeholder>
                <w:showingPlcHdr/>
                <w:date w:fullDate="2022-02-0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15710E" w:rsidRPr="00731FCC">
                  <w:rPr>
                    <w:rStyle w:val="Platzhaltertext"/>
                    <w:rFonts w:asciiTheme="minorHAnsi" w:hAnsiTheme="minorHAnsi"/>
                    <w:sz w:val="20"/>
                    <w:szCs w:val="20"/>
                    <w:lang w:val="en-US"/>
                  </w:rPr>
                  <w:t>please specify a date</w:t>
                </w:r>
              </w:sdtContent>
            </w:sdt>
          </w:p>
          <w:p w14:paraId="60E64418" w14:textId="18E7220E" w:rsidR="005B6184" w:rsidRPr="00EF56FE" w:rsidRDefault="00347B62" w:rsidP="00347B62">
            <w:pPr>
              <w:spacing w:line="259" w:lineRule="auto"/>
              <w:rPr>
                <w:rStyle w:val="Formatvorlage4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to</w:t>
            </w:r>
            <w:r w:rsidRPr="00EF56FE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: </w:t>
            </w:r>
            <w:sdt>
              <w:sdtPr>
                <w:rPr>
                  <w:rStyle w:val="Formatvorlage1"/>
                  <w:lang w:val="en-GB"/>
                </w:rPr>
                <w:id w:val="-1851947908"/>
                <w:placeholder>
                  <w:docPart w:val="22AE0F6C01BF42CF93E49B80380E376B"/>
                </w:placeholder>
                <w:showingPlcHdr/>
                <w:date w:fullDate="2022-02-09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>
                <w:rPr>
                  <w:rStyle w:val="Absatz-Standardschriftart"/>
                  <w:rFonts w:ascii="Arial" w:hAnsi="Arial"/>
                  <w:color w:val="auto"/>
                  <w:sz w:val="24"/>
                  <w:szCs w:val="20"/>
                </w:rPr>
              </w:sdtEndPr>
              <w:sdtContent>
                <w:r w:rsidR="0015710E" w:rsidRPr="00731FCC">
                  <w:rPr>
                    <w:rStyle w:val="Platzhaltertext"/>
                    <w:rFonts w:asciiTheme="minorHAnsi" w:hAnsiTheme="minorHAnsi"/>
                    <w:sz w:val="20"/>
                    <w:szCs w:val="20"/>
                    <w:lang w:val="en-US"/>
                  </w:rPr>
                  <w:t>please specify a date</w:t>
                </w:r>
              </w:sdtContent>
            </w:sdt>
          </w:p>
        </w:tc>
      </w:tr>
      <w:tr w:rsidR="005B6184" w:rsidRPr="00EF56FE" w14:paraId="65385AFB" w14:textId="77777777" w:rsidTr="00481F60">
        <w:trPr>
          <w:trHeight w:val="397"/>
        </w:trPr>
        <w:tc>
          <w:tcPr>
            <w:tcW w:w="1276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</w:tcBorders>
            <w:vAlign w:val="center"/>
          </w:tcPr>
          <w:p w14:paraId="349F0FBF" w14:textId="350632FE" w:rsidR="005B6184" w:rsidRPr="00CA43A8" w:rsidRDefault="00CA43A8" w:rsidP="00481F60">
            <w:pPr>
              <w:spacing w:line="259" w:lineRule="auto"/>
              <w:rPr>
                <w:rFonts w:asciiTheme="minorHAnsi" w:hAnsiTheme="minorHAnsi"/>
                <w:sz w:val="20"/>
                <w:szCs w:val="20"/>
                <w:lang w:val="en-US"/>
              </w:rPr>
            </w:pPr>
            <w:r w:rsidRPr="00CA43A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Cooperation partner/partner institution </w:t>
            </w:r>
            <w:r w:rsidR="005B6184" w:rsidRPr="00CA43A8">
              <w:rPr>
                <w:rFonts w:asciiTheme="minorHAnsi" w:hAnsiTheme="minorHAnsi"/>
                <w:sz w:val="20"/>
                <w:szCs w:val="20"/>
                <w:lang w:val="en-GB"/>
              </w:rPr>
              <w:t>(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w</w:t>
            </w:r>
            <w:r w:rsidRPr="00CA43A8">
              <w:rPr>
                <w:rFonts w:asciiTheme="minorHAnsi" w:hAnsiTheme="minorHAnsi"/>
                <w:sz w:val="20"/>
                <w:szCs w:val="20"/>
                <w:lang w:val="en-GB"/>
              </w:rPr>
              <w:t>ithin and outside Germany</w:t>
            </w:r>
            <w:r w:rsidR="005B6184" w:rsidRPr="00CA43A8">
              <w:rPr>
                <w:rFonts w:asciiTheme="minorHAnsi" w:hAnsiTheme="minorHAnsi"/>
                <w:sz w:val="20"/>
                <w:szCs w:val="20"/>
                <w:lang w:val="en-GB"/>
              </w:rPr>
              <w:t>)</w:t>
            </w:r>
          </w:p>
        </w:tc>
        <w:sdt>
          <w:sdtPr>
            <w:rPr>
              <w:rStyle w:val="Formatvorlage4"/>
              <w:lang w:val="en-GB"/>
            </w:rPr>
            <w:id w:val="-970982760"/>
            <w:placeholder>
              <w:docPart w:val="D8950E2736A34F70BD5F30B6C3972566"/>
            </w:placeholder>
            <w:showingPlcHdr/>
          </w:sdtPr>
          <w:sdtEndPr>
            <w:rPr>
              <w:rStyle w:val="Formatvorlage4"/>
            </w:rPr>
          </w:sdtEndPr>
          <w:sdtContent>
            <w:tc>
              <w:tcPr>
                <w:tcW w:w="1300" w:type="pct"/>
                <w:gridSpan w:val="2"/>
                <w:tcBorders>
                  <w:top w:val="single" w:sz="4" w:space="0" w:color="808080" w:themeColor="background1" w:themeShade="80"/>
                </w:tcBorders>
                <w:vAlign w:val="center"/>
              </w:tcPr>
              <w:p w14:paraId="552BF2F8" w14:textId="621487DD" w:rsidR="005B6184" w:rsidRPr="00EF56FE" w:rsidRDefault="00731FCC" w:rsidP="00481F60">
                <w:pPr>
                  <w:spacing w:line="259" w:lineRule="auto"/>
                  <w:rPr>
                    <w:rStyle w:val="Formatvorlage4"/>
                    <w:lang w:val="en-GB"/>
                  </w:rPr>
                </w:pPr>
                <w:r w:rsidRPr="00731FCC">
                  <w:rPr>
                    <w:rStyle w:val="Platzhaltertext"/>
                    <w:rFonts w:asciiTheme="minorHAnsi" w:hAnsiTheme="minorHAnsi"/>
                    <w:sz w:val="20"/>
                    <w:szCs w:val="20"/>
                    <w:lang w:val="en-GB"/>
                  </w:rPr>
                  <w:t>Name of the institution</w:t>
                </w:r>
              </w:p>
            </w:tc>
          </w:sdtContent>
        </w:sdt>
        <w:tc>
          <w:tcPr>
            <w:tcW w:w="1137" w:type="pct"/>
            <w:tcBorders>
              <w:top w:val="single" w:sz="4" w:space="0" w:color="808080" w:themeColor="background1" w:themeShade="80"/>
            </w:tcBorders>
            <w:vAlign w:val="center"/>
          </w:tcPr>
          <w:p w14:paraId="1214F31B" w14:textId="5D95F589" w:rsidR="005B6184" w:rsidRPr="00EF56FE" w:rsidRDefault="004A728B" w:rsidP="00481F60">
            <w:pPr>
              <w:spacing w:line="259" w:lineRule="auto"/>
              <w:rPr>
                <w:rStyle w:val="Formatvorlage4"/>
                <w:lang w:val="en-GB"/>
              </w:rPr>
            </w:pPr>
            <w:sdt>
              <w:sdtPr>
                <w:rPr>
                  <w:rStyle w:val="Formatvorlage4"/>
                  <w:lang w:val="en-GB"/>
                </w:rPr>
                <w:id w:val="-118841253"/>
                <w:placeholder>
                  <w:docPart w:val="D80C9178366E4B6AA099C633D6056E13"/>
                </w:placeholder>
                <w:showingPlcHdr/>
              </w:sdtPr>
              <w:sdtEndPr>
                <w:rPr>
                  <w:rStyle w:val="Formatvorlage4"/>
                  <w:color w:val="808080" w:themeColor="background1" w:themeShade="80"/>
                  <w:szCs w:val="20"/>
                </w:rPr>
              </w:sdtEndPr>
              <w:sdtContent>
                <w:r w:rsidR="00731FCC" w:rsidRPr="00731FCC">
                  <w:rPr>
                    <w:rStyle w:val="Formatvorlage4"/>
                    <w:color w:val="808080" w:themeColor="background1" w:themeShade="80"/>
                    <w:lang w:val="en-GB"/>
                  </w:rPr>
                  <w:t xml:space="preserve">Title and </w:t>
                </w:r>
                <w:r w:rsidR="00731FCC" w:rsidRPr="00EF56FE">
                  <w:rPr>
                    <w:rStyle w:val="Formatvorlage4"/>
                    <w:color w:val="808080" w:themeColor="background1" w:themeShade="80"/>
                    <w:szCs w:val="20"/>
                    <w:lang w:val="en-GB"/>
                  </w:rPr>
                  <w:t>Name of the PI</w:t>
                </w:r>
              </w:sdtContent>
            </w:sdt>
          </w:p>
        </w:tc>
        <w:sdt>
          <w:sdtPr>
            <w:rPr>
              <w:rStyle w:val="Formatvorlage4"/>
              <w:lang w:val="en-GB"/>
            </w:rPr>
            <w:id w:val="2030829177"/>
            <w:placeholder>
              <w:docPart w:val="4855A7B8CC62418E97BA569A8A76D218"/>
            </w:placeholder>
            <w:showingPlcHdr/>
          </w:sdtPr>
          <w:sdtEndPr>
            <w:rPr>
              <w:rStyle w:val="Formatvorlage4"/>
            </w:rPr>
          </w:sdtEndPr>
          <w:sdtContent>
            <w:tc>
              <w:tcPr>
                <w:tcW w:w="1287" w:type="pct"/>
                <w:gridSpan w:val="2"/>
                <w:tcBorders>
                  <w:top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14:paraId="48BF1293" w14:textId="7C49CE88" w:rsidR="005B6184" w:rsidRPr="00EF56FE" w:rsidRDefault="0090062B" w:rsidP="00481F60">
                <w:pPr>
                  <w:spacing w:line="259" w:lineRule="auto"/>
                  <w:rPr>
                    <w:rStyle w:val="Formatvorlage4"/>
                    <w:lang w:val="en-GB"/>
                  </w:rPr>
                </w:pPr>
                <w:r w:rsidRPr="00EF56FE">
                  <w:rPr>
                    <w:rStyle w:val="Platzhaltertext"/>
                    <w:rFonts w:asciiTheme="minorHAnsi" w:hAnsiTheme="minorHAnsi"/>
                    <w:sz w:val="20"/>
                    <w:szCs w:val="20"/>
                    <w:lang w:val="en-GB"/>
                  </w:rPr>
                  <w:t>country</w:t>
                </w:r>
              </w:p>
            </w:tc>
          </w:sdtContent>
        </w:sdt>
      </w:tr>
      <w:tr w:rsidR="005B6184" w:rsidRPr="00EF56FE" w14:paraId="2EF33F3F" w14:textId="77777777" w:rsidTr="00481F60">
        <w:trPr>
          <w:trHeight w:val="397"/>
        </w:trPr>
        <w:tc>
          <w:tcPr>
            <w:tcW w:w="3713" w:type="pct"/>
            <w:gridSpan w:val="4"/>
            <w:tcBorders>
              <w:left w:val="single" w:sz="4" w:space="0" w:color="808080" w:themeColor="background1" w:themeShade="80"/>
            </w:tcBorders>
            <w:vAlign w:val="center"/>
          </w:tcPr>
          <w:p w14:paraId="3E073742" w14:textId="359DEB9C" w:rsidR="005B6184" w:rsidRPr="00EF56FE" w:rsidRDefault="00CA43A8" w:rsidP="00481F60">
            <w:pPr>
              <w:spacing w:line="259" w:lineRule="auto"/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</w:pPr>
            <w:r w:rsidRPr="00CA43A8">
              <w:rPr>
                <w:rFonts w:asciiTheme="minorHAnsi" w:hAnsiTheme="minorHAnsi"/>
                <w:sz w:val="20"/>
                <w:szCs w:val="20"/>
                <w:lang w:val="en-GB"/>
              </w:rPr>
              <w:t>Parallel funding and/or parallel application in another DAAD programme?</w:t>
            </w:r>
          </w:p>
        </w:tc>
        <w:tc>
          <w:tcPr>
            <w:tcW w:w="606" w:type="pct"/>
            <w:vAlign w:val="center"/>
          </w:tcPr>
          <w:p w14:paraId="35DFC448" w14:textId="02654F88" w:rsidR="005B6184" w:rsidRPr="00EF56FE" w:rsidRDefault="0090062B" w:rsidP="00481F60">
            <w:pPr>
              <w:spacing w:line="259" w:lineRule="auto"/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</w:pPr>
            <w:r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>yes</w:t>
            </w:r>
            <w:r w:rsidR="005B6184"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sdt>
              <w:sdtPr>
                <w:rPr>
                  <w:rStyle w:val="Formatvorlage2"/>
                  <w:rFonts w:asciiTheme="minorHAnsi" w:hAnsiTheme="minorHAnsi"/>
                  <w:sz w:val="20"/>
                  <w:szCs w:val="20"/>
                  <w:lang w:val="en-GB"/>
                </w:rPr>
                <w:id w:val="-110612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Formatvorlage2"/>
                </w:rPr>
              </w:sdtEndPr>
              <w:sdtContent>
                <w:r w:rsidR="005B6184" w:rsidRPr="00EF56FE">
                  <w:rPr>
                    <w:rStyle w:val="Formatvorlage2"/>
                    <w:rFonts w:asciiTheme="minorHAnsi" w:eastAsia="MS Gothic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</w:p>
        </w:tc>
        <w:tc>
          <w:tcPr>
            <w:tcW w:w="681" w:type="pct"/>
            <w:tcBorders>
              <w:right w:val="single" w:sz="4" w:space="0" w:color="808080" w:themeColor="background1" w:themeShade="80"/>
            </w:tcBorders>
            <w:vAlign w:val="center"/>
          </w:tcPr>
          <w:p w14:paraId="6479C7CF" w14:textId="65DCD372" w:rsidR="005B6184" w:rsidRPr="00EF56FE" w:rsidRDefault="005B6184" w:rsidP="00481F60">
            <w:pPr>
              <w:spacing w:line="259" w:lineRule="auto"/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</w:pPr>
            <w:r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>n</w:t>
            </w:r>
            <w:r w:rsidR="0090062B"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>o</w:t>
            </w:r>
            <w:r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sdt>
              <w:sdtPr>
                <w:rPr>
                  <w:rStyle w:val="Formatvorlage2"/>
                  <w:rFonts w:asciiTheme="minorHAnsi" w:hAnsiTheme="minorHAnsi"/>
                  <w:sz w:val="20"/>
                  <w:szCs w:val="20"/>
                  <w:lang w:val="en-GB"/>
                </w:rPr>
                <w:id w:val="2074849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Formatvorlage2"/>
                </w:rPr>
              </w:sdtEndPr>
              <w:sdtContent>
                <w:r w:rsidRPr="00EF56FE">
                  <w:rPr>
                    <w:rStyle w:val="Formatvorlage2"/>
                    <w:rFonts w:asciiTheme="minorHAnsi" w:eastAsia="MS Gothic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</w:p>
        </w:tc>
      </w:tr>
      <w:tr w:rsidR="005B6184" w:rsidRPr="00EF56FE" w14:paraId="7D5F872D" w14:textId="77777777" w:rsidTr="00481F60">
        <w:trPr>
          <w:trHeight w:val="397"/>
        </w:trPr>
        <w:tc>
          <w:tcPr>
            <w:tcW w:w="1280" w:type="pct"/>
            <w:gridSpan w:val="2"/>
            <w:tcBorders>
              <w:left w:val="single" w:sz="4" w:space="0" w:color="808080" w:themeColor="background1" w:themeShade="80"/>
            </w:tcBorders>
            <w:vAlign w:val="center"/>
          </w:tcPr>
          <w:p w14:paraId="44CE0EB5" w14:textId="1632B799" w:rsidR="005B6184" w:rsidRPr="00EF56FE" w:rsidRDefault="00B02F18" w:rsidP="00481F60">
            <w:pPr>
              <w:spacing w:line="259" w:lineRule="auto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EF56FE">
              <w:rPr>
                <w:rFonts w:asciiTheme="minorHAnsi" w:hAnsiTheme="minorHAnsi"/>
                <w:sz w:val="20"/>
                <w:szCs w:val="20"/>
                <w:lang w:val="en-GB"/>
              </w:rPr>
              <w:t>If yes, please specify</w:t>
            </w:r>
            <w:r w:rsidR="005B6184" w:rsidRPr="00EF56FE">
              <w:rPr>
                <w:rFonts w:asciiTheme="minorHAnsi" w:hAnsiTheme="minorHAnsi"/>
                <w:sz w:val="20"/>
                <w:szCs w:val="20"/>
                <w:lang w:val="en-GB"/>
              </w:rPr>
              <w:t>?</w:t>
            </w:r>
          </w:p>
        </w:tc>
        <w:sdt>
          <w:sdtPr>
            <w:rPr>
              <w:rStyle w:val="Formatvorlage4"/>
              <w:lang w:val="en-GB"/>
            </w:rPr>
            <w:id w:val="-1596163624"/>
            <w:placeholder>
              <w:docPart w:val="15EAF788BCC047DD9D89FB1F114A2AA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20" w:type="pct"/>
                <w:gridSpan w:val="4"/>
                <w:tcBorders>
                  <w:right w:val="single" w:sz="4" w:space="0" w:color="808080" w:themeColor="background1" w:themeShade="80"/>
                </w:tcBorders>
                <w:vAlign w:val="center"/>
              </w:tcPr>
              <w:p w14:paraId="3016FFC9" w14:textId="507FFA66" w:rsidR="005B6184" w:rsidRPr="00EF56FE" w:rsidRDefault="0090062B" w:rsidP="00481F60">
                <w:pPr>
                  <w:spacing w:line="259" w:lineRule="auto"/>
                  <w:rPr>
                    <w:rStyle w:val="Formatvorlage2"/>
                    <w:rFonts w:asciiTheme="minorHAnsi" w:hAnsiTheme="minorHAnsi"/>
                    <w:sz w:val="20"/>
                    <w:szCs w:val="20"/>
                    <w:lang w:val="en-GB"/>
                  </w:rPr>
                </w:pPr>
                <w:r w:rsidRPr="00EF56FE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5B6184" w:rsidRPr="00EF56FE" w14:paraId="33BCB33F" w14:textId="77777777" w:rsidTr="00481F60">
        <w:trPr>
          <w:trHeight w:val="397"/>
        </w:trPr>
        <w:tc>
          <w:tcPr>
            <w:tcW w:w="3713" w:type="pct"/>
            <w:gridSpan w:val="4"/>
            <w:tcBorders>
              <w:left w:val="single" w:sz="4" w:space="0" w:color="808080" w:themeColor="background1" w:themeShade="80"/>
            </w:tcBorders>
            <w:vAlign w:val="center"/>
          </w:tcPr>
          <w:p w14:paraId="54D1BC49" w14:textId="67AF929C" w:rsidR="005B6184" w:rsidRPr="00EF56FE" w:rsidRDefault="0069186F" w:rsidP="00481F60">
            <w:pPr>
              <w:spacing w:line="259" w:lineRule="auto"/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lastRenderedPageBreak/>
              <w:t xml:space="preserve">Is there </w:t>
            </w:r>
            <w:r w:rsidR="00A109CA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already 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p</w:t>
            </w:r>
            <w:r w:rsidRPr="00CA43A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arallel </w:t>
            </w:r>
            <w:r w:rsidR="00CA43A8" w:rsidRPr="00CA43A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funding and/or 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a </w:t>
            </w:r>
            <w:r w:rsidR="00CA43A8" w:rsidRPr="00CA43A8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parallel application to another funding </w:t>
            </w:r>
            <w:r w:rsidR="00A109CA">
              <w:rPr>
                <w:rFonts w:asciiTheme="minorHAnsi" w:hAnsiTheme="minorHAnsi"/>
                <w:sz w:val="20"/>
                <w:szCs w:val="20"/>
                <w:lang w:val="en-GB"/>
              </w:rPr>
              <w:t>body for the same project</w:t>
            </w:r>
            <w:r w:rsidR="00CA43A8" w:rsidRPr="00CA43A8">
              <w:rPr>
                <w:rFonts w:asciiTheme="minorHAnsi" w:hAnsiTheme="minorHAnsi"/>
                <w:sz w:val="20"/>
                <w:szCs w:val="20"/>
                <w:lang w:val="en-GB"/>
              </w:rPr>
              <w:t>?</w:t>
            </w:r>
          </w:p>
        </w:tc>
        <w:tc>
          <w:tcPr>
            <w:tcW w:w="606" w:type="pct"/>
            <w:vAlign w:val="center"/>
          </w:tcPr>
          <w:p w14:paraId="0D312EF0" w14:textId="7799F701" w:rsidR="005B6184" w:rsidRPr="00EF56FE" w:rsidRDefault="0090062B" w:rsidP="00481F60">
            <w:pPr>
              <w:spacing w:line="259" w:lineRule="auto"/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</w:pPr>
            <w:r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>yes</w:t>
            </w:r>
            <w:r w:rsidR="005B6184"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sdt>
              <w:sdtPr>
                <w:rPr>
                  <w:rStyle w:val="Formatvorlage2"/>
                  <w:rFonts w:asciiTheme="minorHAnsi" w:hAnsiTheme="minorHAnsi"/>
                  <w:sz w:val="20"/>
                  <w:szCs w:val="20"/>
                  <w:lang w:val="en-GB"/>
                </w:rPr>
                <w:id w:val="-15400505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Formatvorlage2"/>
                </w:rPr>
              </w:sdtEndPr>
              <w:sdtContent>
                <w:r w:rsidR="005B6184" w:rsidRPr="00EF56FE">
                  <w:rPr>
                    <w:rStyle w:val="Formatvorlage2"/>
                    <w:rFonts w:asciiTheme="minorHAnsi" w:eastAsia="MS Gothic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</w:p>
        </w:tc>
        <w:tc>
          <w:tcPr>
            <w:tcW w:w="681" w:type="pct"/>
            <w:tcBorders>
              <w:right w:val="single" w:sz="4" w:space="0" w:color="808080" w:themeColor="background1" w:themeShade="80"/>
            </w:tcBorders>
            <w:vAlign w:val="center"/>
          </w:tcPr>
          <w:p w14:paraId="32E26EAD" w14:textId="421024ED" w:rsidR="005B6184" w:rsidRPr="00EF56FE" w:rsidRDefault="005B6184" w:rsidP="00481F60">
            <w:pPr>
              <w:spacing w:line="259" w:lineRule="auto"/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</w:pPr>
            <w:r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>n</w:t>
            </w:r>
            <w:r w:rsidR="0090062B"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>o</w:t>
            </w:r>
            <w:r w:rsidRPr="00EF56FE">
              <w:rPr>
                <w:rStyle w:val="Formatvorlage2"/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sdt>
              <w:sdtPr>
                <w:rPr>
                  <w:rStyle w:val="Formatvorlage2"/>
                  <w:rFonts w:asciiTheme="minorHAnsi" w:hAnsiTheme="minorHAnsi"/>
                  <w:sz w:val="20"/>
                  <w:szCs w:val="20"/>
                  <w:lang w:val="en-GB"/>
                </w:rPr>
                <w:id w:val="1665659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Formatvorlage2"/>
                </w:rPr>
              </w:sdtEndPr>
              <w:sdtContent>
                <w:r w:rsidRPr="00EF56FE">
                  <w:rPr>
                    <w:rStyle w:val="Formatvorlage2"/>
                    <w:rFonts w:asciiTheme="minorHAnsi" w:eastAsia="MS Gothic" w:hAnsiTheme="minorHAnsi"/>
                    <w:sz w:val="20"/>
                    <w:szCs w:val="20"/>
                    <w:lang w:val="en-GB"/>
                  </w:rPr>
                  <w:t>☐</w:t>
                </w:r>
              </w:sdtContent>
            </w:sdt>
          </w:p>
        </w:tc>
      </w:tr>
      <w:tr w:rsidR="005B6184" w:rsidRPr="00EF56FE" w14:paraId="71C6F17D" w14:textId="77777777" w:rsidTr="00481F60">
        <w:trPr>
          <w:trHeight w:val="397"/>
        </w:trPr>
        <w:tc>
          <w:tcPr>
            <w:tcW w:w="1280" w:type="pct"/>
            <w:gridSpan w:val="2"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9354DE7" w14:textId="770306A3" w:rsidR="005B6184" w:rsidRPr="00EF56FE" w:rsidRDefault="00347B62" w:rsidP="00481F60">
            <w:pPr>
              <w:spacing w:line="259" w:lineRule="auto"/>
              <w:rPr>
                <w:rFonts w:asciiTheme="minorHAnsi" w:hAnsiTheme="minorHAnsi"/>
                <w:sz w:val="20"/>
                <w:szCs w:val="20"/>
                <w:lang w:val="en-GB"/>
              </w:rPr>
            </w:pPr>
            <w:r w:rsidRPr="00347B62">
              <w:rPr>
                <w:rFonts w:asciiTheme="minorHAnsi" w:hAnsiTheme="minorHAnsi"/>
                <w:sz w:val="20"/>
                <w:szCs w:val="20"/>
                <w:lang w:val="en-GB"/>
              </w:rPr>
              <w:t>If yes, please specify?</w:t>
            </w:r>
          </w:p>
        </w:tc>
        <w:sdt>
          <w:sdtPr>
            <w:rPr>
              <w:rStyle w:val="Formatvorlage4"/>
              <w:lang w:val="en-GB"/>
            </w:rPr>
            <w:id w:val="28152516"/>
            <w:placeholder>
              <w:docPart w:val="382EE08840CA4EBE95F16F545A81D8E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20" w:type="pct"/>
                <w:gridSpan w:val="4"/>
                <w:tcBorders>
                  <w:bottom w:val="single" w:sz="4" w:space="0" w:color="808080" w:themeColor="background1" w:themeShade="80"/>
                  <w:right w:val="single" w:sz="4" w:space="0" w:color="808080" w:themeColor="background1" w:themeShade="80"/>
                </w:tcBorders>
                <w:vAlign w:val="center"/>
              </w:tcPr>
              <w:p w14:paraId="3CFA84D7" w14:textId="1C384CE6" w:rsidR="005B6184" w:rsidRPr="00EF56FE" w:rsidRDefault="0015710E" w:rsidP="00481F60">
                <w:pPr>
                  <w:spacing w:line="259" w:lineRule="auto"/>
                  <w:rPr>
                    <w:rStyle w:val="Formatvorlage2"/>
                    <w:rFonts w:asciiTheme="minorHAnsi" w:hAnsiTheme="minorHAnsi"/>
                    <w:sz w:val="20"/>
                    <w:szCs w:val="20"/>
                    <w:lang w:val="en-GB"/>
                  </w:rPr>
                </w:pPr>
                <w:r w:rsidRPr="00EF56FE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</w:tbl>
    <w:p w14:paraId="2EF00F60" w14:textId="77777777" w:rsidR="005B6184" w:rsidRDefault="005B6184" w:rsidP="009E7270">
      <w:pPr>
        <w:rPr>
          <w:rFonts w:asciiTheme="majorHAnsi" w:hAnsiTheme="majorHAnsi" w:cs="Arial"/>
          <w:b/>
          <w:sz w:val="22"/>
        </w:rPr>
      </w:pPr>
    </w:p>
    <w:tbl>
      <w:tblPr>
        <w:tblStyle w:val="Tabellenraster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5B6184" w:rsidRPr="004A728B" w14:paraId="0D13CE73" w14:textId="77777777" w:rsidTr="00481F60">
        <w:trPr>
          <w:trHeight w:val="56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75D9B18" w14:textId="2C2FE712" w:rsidR="005B6184" w:rsidRPr="00CA43A8" w:rsidRDefault="00CA43A8" w:rsidP="00481F60">
            <w:pPr>
              <w:spacing w:line="259" w:lineRule="auto"/>
              <w:rPr>
                <w:rFonts w:asciiTheme="majorHAnsi" w:hAnsiTheme="majorHAnsi"/>
                <w:b/>
                <w:sz w:val="22"/>
                <w:lang w:val="en-US"/>
              </w:rPr>
            </w:pPr>
            <w:r w:rsidRPr="00CA43A8">
              <w:rPr>
                <w:rFonts w:asciiTheme="majorHAnsi" w:hAnsiTheme="majorHAnsi"/>
                <w:b/>
                <w:sz w:val="22"/>
                <w:lang w:val="en-US"/>
              </w:rPr>
              <w:t xml:space="preserve">For follow-up applications: </w:t>
            </w:r>
            <w:r w:rsidR="00A109CA">
              <w:rPr>
                <w:rFonts w:asciiTheme="majorHAnsi" w:hAnsiTheme="majorHAnsi"/>
                <w:b/>
                <w:sz w:val="22"/>
                <w:lang w:val="en-US"/>
              </w:rPr>
              <w:t>Progress from p</w:t>
            </w:r>
            <w:r w:rsidR="00A109CA" w:rsidRPr="00CA43A8">
              <w:rPr>
                <w:rFonts w:asciiTheme="majorHAnsi" w:hAnsiTheme="majorHAnsi"/>
                <w:b/>
                <w:sz w:val="22"/>
                <w:lang w:val="en-US"/>
              </w:rPr>
              <w:t xml:space="preserve">revious </w:t>
            </w:r>
            <w:r w:rsidRPr="00CA43A8">
              <w:rPr>
                <w:rFonts w:asciiTheme="majorHAnsi" w:hAnsiTheme="majorHAnsi"/>
                <w:b/>
                <w:sz w:val="22"/>
                <w:lang w:val="en-US"/>
              </w:rPr>
              <w:t>project</w:t>
            </w:r>
          </w:p>
        </w:tc>
      </w:tr>
      <w:tr w:rsidR="005B6184" w:rsidRPr="001E7700" w14:paraId="7AEA9E44" w14:textId="77777777" w:rsidTr="00481F6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7C3E3E58" w14:textId="7D6A3B1D" w:rsidR="005B6184" w:rsidRPr="001E7700" w:rsidRDefault="001E7700" w:rsidP="00475C21">
            <w:pPr>
              <w:pStyle w:val="Listenabsatz"/>
              <w:numPr>
                <w:ilvl w:val="0"/>
                <w:numId w:val="4"/>
              </w:numPr>
              <w:rPr>
                <w:rFonts w:eastAsiaTheme="majorEastAsia"/>
                <w:sz w:val="20"/>
                <w:lang w:val="en-US"/>
              </w:rPr>
            </w:pPr>
            <w:r w:rsidRPr="001E7700">
              <w:rPr>
                <w:rFonts w:asciiTheme="minorHAnsi" w:eastAsiaTheme="majorEastAsia" w:hAnsiTheme="minorHAnsi"/>
                <w:sz w:val="20"/>
                <w:lang w:val="en-US"/>
              </w:rPr>
              <w:t>Please describe the previous project progress (implementation of measures/activities and achievement of objectives</w:t>
            </w:r>
            <w:r w:rsidR="005B6184" w:rsidRPr="001E7700">
              <w:rPr>
                <w:rFonts w:asciiTheme="minorHAnsi" w:eastAsiaTheme="majorEastAsia" w:hAnsiTheme="minorHAnsi"/>
                <w:sz w:val="20"/>
                <w:lang w:val="en-US"/>
              </w:rPr>
              <w:t>)</w:t>
            </w:r>
            <w:r w:rsidR="00475C21" w:rsidRPr="001E7700">
              <w:rPr>
                <w:rFonts w:asciiTheme="minorHAnsi" w:eastAsiaTheme="majorEastAsia" w:hAnsiTheme="minorHAnsi"/>
                <w:sz w:val="20"/>
                <w:lang w:val="en-US"/>
              </w:rPr>
              <w:t xml:space="preserve"> </w:t>
            </w:r>
            <w:r w:rsidR="00815201" w:rsidRPr="001E7700">
              <w:rPr>
                <w:rFonts w:asciiTheme="minorHAnsi" w:eastAsiaTheme="majorEastAsia" w:hAnsiTheme="minorHAnsi"/>
                <w:sz w:val="20"/>
                <w:lang w:val="en-US"/>
              </w:rPr>
              <w:t xml:space="preserve">(max. </w:t>
            </w:r>
            <w:r w:rsidR="00475C21" w:rsidRPr="001E7700">
              <w:rPr>
                <w:rFonts w:asciiTheme="minorHAnsi" w:eastAsiaTheme="majorEastAsia" w:hAnsiTheme="minorHAnsi"/>
                <w:sz w:val="20"/>
                <w:lang w:val="en-US"/>
              </w:rPr>
              <w:t xml:space="preserve">½ </w:t>
            </w:r>
            <w:r w:rsidR="00815201" w:rsidRPr="001E7700">
              <w:rPr>
                <w:rFonts w:asciiTheme="minorHAnsi" w:eastAsiaTheme="majorEastAsia" w:hAnsiTheme="minorHAnsi"/>
                <w:sz w:val="20"/>
                <w:lang w:val="en-US"/>
              </w:rPr>
              <w:t>DIN A4-</w:t>
            </w:r>
            <w:r>
              <w:rPr>
                <w:rFonts w:asciiTheme="minorHAnsi" w:eastAsiaTheme="majorEastAsia" w:hAnsiTheme="minorHAnsi"/>
                <w:sz w:val="20"/>
                <w:lang w:val="en-US"/>
              </w:rPr>
              <w:t>page</w:t>
            </w:r>
            <w:r w:rsidR="00815201" w:rsidRPr="001E7700">
              <w:rPr>
                <w:rFonts w:asciiTheme="minorHAnsi" w:eastAsiaTheme="majorEastAsia" w:hAnsiTheme="minorHAnsi"/>
                <w:sz w:val="20"/>
                <w:lang w:val="en-US"/>
              </w:rPr>
              <w:t>)</w:t>
            </w:r>
            <w:r w:rsidR="00FF510A" w:rsidRPr="001E7700">
              <w:rPr>
                <w:rFonts w:asciiTheme="minorHAnsi" w:eastAsiaTheme="majorEastAsia" w:hAnsiTheme="minorHAnsi"/>
                <w:sz w:val="20"/>
                <w:lang w:val="en-US"/>
              </w:rPr>
              <w:t>.</w:t>
            </w:r>
          </w:p>
        </w:tc>
      </w:tr>
      <w:tr w:rsidR="005B6184" w:rsidRPr="00A32A7C" w14:paraId="7DB21E5F" w14:textId="77777777" w:rsidTr="00481F60">
        <w:trPr>
          <w:trHeight w:val="567"/>
        </w:trPr>
        <w:sdt>
          <w:sdtPr>
            <w:rPr>
              <w:rStyle w:val="Formatvorlage4"/>
              <w:lang w:val="en-GB"/>
            </w:rPr>
            <w:id w:val="1091891670"/>
            <w:placeholder>
              <w:docPart w:val="84A144CA62C54FA29A9067B9ED15B9E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5000" w:type="pct"/>
                <w:vAlign w:val="center"/>
              </w:tcPr>
              <w:p w14:paraId="15C690EA" w14:textId="7F587CC5" w:rsidR="005B6184" w:rsidRPr="005D239B" w:rsidRDefault="001E7700" w:rsidP="00481F6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EF56FE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</w:tbl>
    <w:p w14:paraId="106B3592" w14:textId="23576472" w:rsidR="005B6184" w:rsidRDefault="005B6184" w:rsidP="009E7270">
      <w:pPr>
        <w:rPr>
          <w:rFonts w:asciiTheme="majorHAnsi" w:hAnsiTheme="majorHAnsi" w:cs="Arial"/>
          <w:b/>
          <w:sz w:val="22"/>
        </w:rPr>
      </w:pPr>
    </w:p>
    <w:tbl>
      <w:tblPr>
        <w:tblStyle w:val="Tabellenraster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974CD1" w:rsidRPr="004A728B" w14:paraId="0633F07A" w14:textId="77777777" w:rsidTr="00481F60">
        <w:trPr>
          <w:trHeight w:val="56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64E0268E" w14:textId="724ACD16" w:rsidR="00974CD1" w:rsidRPr="003173A2" w:rsidRDefault="003173A2" w:rsidP="00481F60">
            <w:pPr>
              <w:spacing w:line="259" w:lineRule="auto"/>
              <w:rPr>
                <w:rFonts w:asciiTheme="majorHAnsi" w:hAnsiTheme="majorHAnsi"/>
                <w:b/>
                <w:sz w:val="22"/>
                <w:lang w:val="en-GB"/>
              </w:rPr>
            </w:pPr>
            <w:bookmarkStart w:id="0" w:name="_Hlk88829611"/>
            <w:r w:rsidRPr="003173A2">
              <w:rPr>
                <w:rFonts w:asciiTheme="majorHAnsi" w:hAnsiTheme="majorHAnsi"/>
                <w:b/>
                <w:sz w:val="22"/>
                <w:lang w:val="en-GB"/>
              </w:rPr>
              <w:t>Project objectives, detailed project description and reference to results logic</w:t>
            </w:r>
          </w:p>
        </w:tc>
      </w:tr>
      <w:tr w:rsidR="00974CD1" w:rsidRPr="004A728B" w14:paraId="56A0FCF9" w14:textId="77777777" w:rsidTr="00481F60">
        <w:trPr>
          <w:trHeight w:val="436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119D3876" w14:textId="45059CCF" w:rsidR="00974CD1" w:rsidRPr="003173A2" w:rsidRDefault="00A109CA" w:rsidP="00481F60">
            <w:pPr>
              <w:pStyle w:val="Listenabsatz"/>
              <w:numPr>
                <w:ilvl w:val="0"/>
                <w:numId w:val="12"/>
              </w:numPr>
              <w:spacing w:after="160" w:line="259" w:lineRule="auto"/>
              <w:ind w:left="357" w:hanging="357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Please s</w:t>
            </w:r>
            <w:r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tate </w:t>
            </w:r>
            <w:r w:rsidR="003173A2"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your project objectives (outcomes), which must be consistent with the programme objectives (outcomes) mentioned above and describe the specialised content of the project. Expla</w:t>
            </w:r>
            <w:r w:rsidR="00E8196B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nation should refer </w:t>
            </w:r>
            <w:r w:rsidR="003173A2"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to the results logic</w:t>
            </w:r>
            <w:r w:rsidR="00E8196B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: </w:t>
            </w:r>
            <w:r w:rsidR="003173A2"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which specific project results (outputs or results of the measures/activities) </w:t>
            </w:r>
            <w:r w:rsidR="00E8196B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contribute </w:t>
            </w:r>
            <w:r w:rsidR="003173A2"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to achieve these project objectives (outcomes)</w:t>
            </w:r>
            <w:r w:rsidR="00974CD1" w:rsidRPr="003173A2">
              <w:rPr>
                <w:rStyle w:val="Funotenzeichen"/>
                <w:rFonts w:asciiTheme="minorHAnsi" w:hAnsiTheme="minorHAnsi" w:cs="Times New Roman"/>
                <w:sz w:val="20"/>
                <w:szCs w:val="20"/>
                <w:lang w:val="en-GB"/>
              </w:rPr>
              <w:footnoteReference w:id="4"/>
            </w:r>
            <w:r w:rsidR="00974CD1"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.</w:t>
            </w:r>
          </w:p>
          <w:p w14:paraId="578BCCED" w14:textId="7FA7FC07" w:rsidR="00974CD1" w:rsidRPr="003173A2" w:rsidRDefault="003173A2" w:rsidP="00481F60">
            <w:pPr>
              <w:pStyle w:val="Listenabsatz"/>
              <w:numPr>
                <w:ilvl w:val="0"/>
                <w:numId w:val="12"/>
              </w:numPr>
              <w:spacing w:after="160" w:line="259" w:lineRule="auto"/>
              <w:ind w:left="357" w:hanging="357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Touch upon the relevance of your project and ensure that you address all selection criteria in the programme description, which are listed </w:t>
            </w:r>
            <w:r w:rsidR="00E8196B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here </w:t>
            </w:r>
            <w:r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again</w:t>
            </w:r>
            <w:r w:rsidR="00974CD1"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:</w:t>
            </w:r>
          </w:p>
          <w:p w14:paraId="29417392" w14:textId="36A36BCA" w:rsidR="00974CD1" w:rsidRPr="003173A2" w:rsidRDefault="003173A2" w:rsidP="00974CD1">
            <w:pPr>
              <w:pStyle w:val="Listenabsatz"/>
              <w:numPr>
                <w:ilvl w:val="0"/>
                <w:numId w:val="13"/>
              </w:numPr>
              <w:spacing w:after="160" w:line="259" w:lineRule="auto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3173A2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Relationship of the project to the programme objectives (as per the impact analysis structure) and results-oriented planning </w:t>
            </w:r>
            <w:r w:rsidR="00E8196B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by </w:t>
            </w:r>
            <w:r w:rsidRPr="003173A2">
              <w:rPr>
                <w:rFonts w:asciiTheme="minorHAnsi" w:hAnsiTheme="minorHAnsi"/>
                <w:sz w:val="20"/>
                <w:szCs w:val="20"/>
                <w:lang w:val="en-GB"/>
              </w:rPr>
              <w:t>using indicators that meet the SMART criteria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.</w:t>
            </w:r>
            <w:r w:rsidR="00974CD1" w:rsidRPr="003173A2">
              <w:rPr>
                <w:rStyle w:val="Funotenzeichen"/>
                <w:rFonts w:asciiTheme="minorHAnsi" w:hAnsiTheme="minorHAnsi"/>
                <w:sz w:val="20"/>
                <w:szCs w:val="20"/>
                <w:lang w:val="en-GB"/>
              </w:rPr>
              <w:footnoteReference w:id="5"/>
            </w:r>
          </w:p>
          <w:p w14:paraId="5EA001D2" w14:textId="40936128" w:rsidR="00177FD1" w:rsidRDefault="00177FD1" w:rsidP="00291F7D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177FD1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Please explain why and how long the planned stay abroad is necessary (respective details to be explained under "Measures/Activity planning”)</w:t>
            </w:r>
          </w:p>
          <w:p w14:paraId="6FE6FDE4" w14:textId="17F64ACB" w:rsidR="00291F7D" w:rsidRPr="003173A2" w:rsidRDefault="00FA327F" w:rsidP="00291F7D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FA327F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The quality of the project (clarity of project objectives and methods) and scientific relevance of the project (topical nature of the subject matter and the project’s degree of innovativeness</w:t>
            </w:r>
            <w:r w:rsidR="00291F7D"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).</w:t>
            </w:r>
          </w:p>
          <w:p w14:paraId="0BA7037A" w14:textId="76246D02" w:rsidR="00291F7D" w:rsidRPr="003173A2" w:rsidRDefault="00FA327F" w:rsidP="00291F7D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FA327F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Appropriate involvement of junior scientists</w:t>
            </w:r>
          </w:p>
          <w:p w14:paraId="7E5A76B9" w14:textId="5982AB9C" w:rsidR="00291F7D" w:rsidRPr="00FA327F" w:rsidRDefault="00FA327F" w:rsidP="00FA327F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 w:rsidRPr="00FA327F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Transfer of knowledge between the groups of researchers, </w:t>
            </w:r>
            <w:r w:rsidR="009E620A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added </w:t>
            </w:r>
            <w:r w:rsidR="009A410F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scientific v</w:t>
            </w:r>
            <w:r w:rsidR="009A410F" w:rsidRPr="00FA327F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alue </w:t>
            </w:r>
            <w:r w:rsidRPr="00FA327F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(subject-specific, institutional, interdisciplinary) created through the cooperation for both groups of researchers,</w:t>
            </w: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 </w:t>
            </w:r>
            <w:r w:rsidR="009A410F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s</w:t>
            </w:r>
            <w:r w:rsidRPr="00FA327F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cientific and, if applicable, industrial usability of the project results</w:t>
            </w:r>
          </w:p>
          <w:p w14:paraId="74317C0D" w14:textId="3FB54373" w:rsidR="00974CD1" w:rsidRPr="00447F00" w:rsidRDefault="00C96D04" w:rsidP="00291F7D">
            <w:pPr>
              <w:pStyle w:val="Listenabsatz"/>
              <w:numPr>
                <w:ilvl w:val="0"/>
                <w:numId w:val="13"/>
              </w:numPr>
              <w:rPr>
                <w:rFonts w:asciiTheme="minorHAnsi" w:hAnsiTheme="minorHAnsi" w:cs="Times New Roman"/>
                <w:sz w:val="20"/>
                <w:szCs w:val="20"/>
                <w:lang w:val="en-US"/>
              </w:rPr>
            </w:pPr>
            <w:r w:rsidRPr="00447F00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 xml:space="preserve">Feasibility of the research project </w:t>
            </w:r>
            <w:r w:rsidR="00291F7D" w:rsidRPr="00447F00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(</w:t>
            </w:r>
            <w:r w:rsidR="00447F00" w:rsidRPr="00447F00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in particular: financial backing, preliminary work and further plan</w:t>
            </w:r>
            <w:r w:rsidR="00447F00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s</w:t>
            </w:r>
            <w:r w:rsidR="00447F00" w:rsidRPr="00447F00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 xml:space="preserve">, adequate travel planning abroad - also with regard to the duration of the stay), project-relevant competence of </w:t>
            </w:r>
            <w:r w:rsidR="00447F00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 xml:space="preserve">both </w:t>
            </w:r>
            <w:r w:rsidR="00447F00" w:rsidRPr="00447F00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 xml:space="preserve">research groups, complementarity of the research groups in the joint project (methodologically, content-related, </w:t>
            </w:r>
            <w:r w:rsidR="009E620A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facilities</w:t>
            </w:r>
            <w:r w:rsidR="00447F00" w:rsidRPr="00447F00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, etc</w:t>
            </w:r>
            <w:r w:rsidR="00291F7D" w:rsidRPr="00447F00">
              <w:rPr>
                <w:rFonts w:asciiTheme="minorHAnsi" w:hAnsiTheme="minorHAnsi" w:cs="Times New Roman"/>
                <w:sz w:val="20"/>
                <w:szCs w:val="20"/>
                <w:lang w:val="en-US"/>
              </w:rPr>
              <w:t>.)</w:t>
            </w:r>
          </w:p>
          <w:p w14:paraId="2970E946" w14:textId="4EEBC4C9" w:rsidR="00974CD1" w:rsidRPr="003173A2" w:rsidRDefault="007D1BA7" w:rsidP="00481F60">
            <w:pPr>
              <w:pStyle w:val="Listenabsatz"/>
              <w:numPr>
                <w:ilvl w:val="0"/>
                <w:numId w:val="12"/>
              </w:numPr>
              <w:ind w:left="321"/>
              <w:rPr>
                <w:rFonts w:asciiTheme="minorHAnsi" w:hAnsiTheme="minorHAnsi" w:cs="Times New Roman"/>
                <w:sz w:val="20"/>
                <w:szCs w:val="20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Please d</w:t>
            </w:r>
            <w:r w:rsidR="00C96D04" w:rsidRPr="00C96D04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escribe potential risks in relation to the success of the </w:t>
            </w:r>
            <w:r w:rsidRPr="00C96D04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project</w:t>
            </w: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 and</w:t>
            </w:r>
            <w:r w:rsidR="003D5909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 explain</w:t>
            </w:r>
            <w:r w:rsidR="00C96D04" w:rsidRPr="00C96D04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 how </w:t>
            </w:r>
            <w:r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you plan to face them.</w:t>
            </w:r>
          </w:p>
          <w:p w14:paraId="6BB1E14B" w14:textId="56B1C37E" w:rsidR="00974CD1" w:rsidRPr="003173A2" w:rsidRDefault="003A67E4" w:rsidP="00481F60">
            <w:pPr>
              <w:spacing w:after="0"/>
              <w:rPr>
                <w:rFonts w:asciiTheme="minorHAnsi" w:hAnsiTheme="minorHAnsi" w:cs="Times New Roman"/>
                <w:sz w:val="20"/>
                <w:szCs w:val="20"/>
                <w:u w:val="single"/>
                <w:lang w:val="en-GB"/>
              </w:rPr>
            </w:pPr>
            <w:r>
              <w:rPr>
                <w:rFonts w:asciiTheme="minorHAnsi" w:hAnsiTheme="minorHAnsi" w:cs="Times New Roman"/>
                <w:sz w:val="20"/>
                <w:szCs w:val="20"/>
                <w:u w:val="single"/>
                <w:lang w:val="en-GB"/>
              </w:rPr>
              <w:t>Please n</w:t>
            </w:r>
            <w:r w:rsidR="003173A2" w:rsidRPr="003173A2">
              <w:rPr>
                <w:rFonts w:asciiTheme="minorHAnsi" w:hAnsiTheme="minorHAnsi" w:cs="Times New Roman"/>
                <w:sz w:val="20"/>
                <w:szCs w:val="20"/>
                <w:u w:val="single"/>
                <w:lang w:val="en-GB"/>
              </w:rPr>
              <w:t>ote</w:t>
            </w:r>
            <w:r w:rsidR="00974CD1" w:rsidRPr="003173A2">
              <w:rPr>
                <w:rFonts w:asciiTheme="minorHAnsi" w:hAnsiTheme="minorHAnsi" w:cs="Times New Roman"/>
                <w:sz w:val="20"/>
                <w:szCs w:val="20"/>
                <w:u w:val="single"/>
                <w:lang w:val="en-GB"/>
              </w:rPr>
              <w:t>:</w:t>
            </w:r>
          </w:p>
          <w:p w14:paraId="035107B2" w14:textId="32D3D83E" w:rsidR="00974CD1" w:rsidRPr="003173A2" w:rsidRDefault="003173A2" w:rsidP="00291F7D">
            <w:pPr>
              <w:spacing w:after="0"/>
              <w:rPr>
                <w:rFonts w:asciiTheme="minorHAnsi" w:hAnsiTheme="minorHAnsi" w:cs="Times New Roman"/>
                <w:sz w:val="20"/>
                <w:lang w:val="en-GB"/>
              </w:rPr>
            </w:pPr>
            <w:r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The project objectives (outcomes) and intended results of the project’s measures/activities (outputs) must be </w:t>
            </w:r>
            <w:r w:rsidR="002864C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in line with </w:t>
            </w:r>
            <w:r w:rsidR="00C85D7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the </w:t>
            </w:r>
            <w:r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results-oriented project planning</w:t>
            </w:r>
            <w:r w:rsidR="006F1951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 </w:t>
            </w:r>
            <w:r w:rsidR="003A67E4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depicted </w:t>
            </w:r>
            <w:r w:rsidR="006F1951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in the </w:t>
            </w:r>
            <w:r w:rsidR="006F1951"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project planning </w:t>
            </w:r>
            <w:r w:rsidR="006F1951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>summary</w:t>
            </w:r>
            <w:r w:rsidR="00974CD1" w:rsidRPr="003173A2">
              <w:rPr>
                <w:rFonts w:asciiTheme="minorHAnsi" w:hAnsiTheme="minorHAnsi" w:cs="Times New Roman"/>
                <w:sz w:val="20"/>
                <w:szCs w:val="20"/>
                <w:lang w:val="en-GB"/>
              </w:rPr>
              <w:t xml:space="preserve">. </w:t>
            </w:r>
          </w:p>
        </w:tc>
      </w:tr>
      <w:tr w:rsidR="00974CD1" w:rsidRPr="003173A2" w14:paraId="5119491F" w14:textId="77777777" w:rsidTr="00481F60">
        <w:trPr>
          <w:trHeight w:val="567"/>
        </w:trPr>
        <w:sdt>
          <w:sdtPr>
            <w:rPr>
              <w:rStyle w:val="Formatvorlage4"/>
              <w:lang w:val="en-GB"/>
            </w:rPr>
            <w:id w:val="-587839920"/>
            <w:placeholder>
              <w:docPart w:val="77935041E9EF490F99C9EF1BD4B01C97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5000" w:type="pct"/>
                <w:vAlign w:val="center"/>
              </w:tcPr>
              <w:p w14:paraId="7915B6F8" w14:textId="62E196F4" w:rsidR="00974CD1" w:rsidRPr="003173A2" w:rsidRDefault="003173A2" w:rsidP="00481F60">
                <w:pPr>
                  <w:spacing w:line="259" w:lineRule="auto"/>
                  <w:rPr>
                    <w:rFonts w:asciiTheme="minorHAnsi" w:hAnsiTheme="minorHAnsi"/>
                    <w:sz w:val="20"/>
                    <w:lang w:val="en-GB"/>
                  </w:rPr>
                </w:pPr>
                <w:r w:rsidRPr="003173A2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bookmarkEnd w:id="0"/>
    </w:tbl>
    <w:p w14:paraId="37D4FEF5" w14:textId="0769FCA6" w:rsidR="00C5604D" w:rsidRDefault="00C5604D" w:rsidP="009E7270">
      <w:pPr>
        <w:rPr>
          <w:rFonts w:asciiTheme="majorHAnsi" w:hAnsiTheme="majorHAnsi" w:cs="Arial"/>
          <w:b/>
          <w:sz w:val="22"/>
        </w:rPr>
      </w:pPr>
    </w:p>
    <w:tbl>
      <w:tblPr>
        <w:tblStyle w:val="Tabellenraster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338"/>
        <w:gridCol w:w="7006"/>
      </w:tblGrid>
      <w:tr w:rsidR="00974CD1" w:rsidRPr="00C3254C" w14:paraId="0A584A41" w14:textId="77777777" w:rsidTr="00481F60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4EF439C0" w14:textId="64521F4B" w:rsidR="00974CD1" w:rsidRPr="005D239B" w:rsidRDefault="001E7700" w:rsidP="00481F60">
            <w:pPr>
              <w:spacing w:line="259" w:lineRule="auto"/>
              <w:rPr>
                <w:rFonts w:asciiTheme="majorHAnsi" w:hAnsiTheme="majorHAnsi"/>
                <w:b/>
                <w:sz w:val="22"/>
              </w:rPr>
            </w:pPr>
            <w:r w:rsidRPr="001E7700">
              <w:rPr>
                <w:rFonts w:asciiTheme="majorHAnsi" w:hAnsiTheme="majorHAnsi"/>
                <w:b/>
                <w:sz w:val="22"/>
              </w:rPr>
              <w:t>Measures/activities planning</w:t>
            </w:r>
          </w:p>
        </w:tc>
      </w:tr>
      <w:tr w:rsidR="00974CD1" w:rsidRPr="008474AB" w14:paraId="63BDB5E1" w14:textId="77777777" w:rsidTr="00481F60">
        <w:trPr>
          <w:trHeight w:val="1077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0F339CEB" w14:textId="1838B457" w:rsidR="00974CD1" w:rsidRPr="001E7700" w:rsidRDefault="001E7700" w:rsidP="00974CD1">
            <w:pPr>
              <w:rPr>
                <w:rFonts w:asciiTheme="minorHAnsi" w:eastAsiaTheme="majorEastAsia" w:hAnsiTheme="minorHAnsi"/>
                <w:b/>
                <w:sz w:val="20"/>
                <w:lang w:val="en-US"/>
              </w:rPr>
            </w:pPr>
            <w:r w:rsidRPr="001E7700">
              <w:rPr>
                <w:rFonts w:asciiTheme="minorHAnsi" w:eastAsiaTheme="majorEastAsia" w:hAnsiTheme="minorHAnsi"/>
                <w:b/>
                <w:sz w:val="20"/>
                <w:lang w:val="en-US"/>
              </w:rPr>
              <w:lastRenderedPageBreak/>
              <w:t>Description of the measures/activities</w:t>
            </w:r>
          </w:p>
          <w:p w14:paraId="43BDD322" w14:textId="0FCE98A9" w:rsidR="00080474" w:rsidRPr="001E7700" w:rsidRDefault="00C85D72" w:rsidP="00974CD1">
            <w:pPr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Please d</w:t>
            </w:r>
            <w:r w:rsidR="001E7700"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escribe the planned measures/activities (also see the category 'Measures/activities eligible for funding' in the call for </w:t>
            </w:r>
            <w:r w:rsidR="003A67E4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proposals</w:t>
            </w:r>
            <w:r w:rsidR="00974CD1"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). </w:t>
            </w:r>
          </w:p>
          <w:p w14:paraId="7ADCE0D6" w14:textId="76D16073" w:rsidR="00974CD1" w:rsidRPr="001E7700" w:rsidRDefault="00C85D72" w:rsidP="00974CD1">
            <w:pPr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If </w:t>
            </w:r>
            <w:r w:rsidR="00E11E18" w:rsidRPr="00E11E18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necessary</w:t>
            </w:r>
            <w:r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, i</w:t>
            </w:r>
            <w:r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nsert </w:t>
            </w:r>
            <w:r w:rsidR="001E7700"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new rows in the table for further planned measures/activities</w:t>
            </w:r>
            <w:r w:rsidR="00974CD1"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.</w:t>
            </w:r>
          </w:p>
          <w:p w14:paraId="06AA735F" w14:textId="681424A7" w:rsidR="00974CD1" w:rsidRPr="001E7700" w:rsidRDefault="001E7700" w:rsidP="00974CD1">
            <w:pPr>
              <w:spacing w:after="0"/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</w:pPr>
            <w:r w:rsidRPr="001E7700">
              <w:rPr>
                <w:rFonts w:asciiTheme="minorHAnsi" w:eastAsiaTheme="majorEastAsia" w:hAnsiTheme="minorHAnsi"/>
                <w:sz w:val="20"/>
                <w:szCs w:val="20"/>
                <w:u w:val="single"/>
                <w:lang w:val="en-US"/>
              </w:rPr>
              <w:t>Note</w:t>
            </w:r>
            <w:r w:rsidR="00974CD1"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: </w:t>
            </w:r>
          </w:p>
          <w:p w14:paraId="1E7E74A9" w14:textId="7CBAD801" w:rsidR="001E7700" w:rsidRPr="001E7700" w:rsidRDefault="00E11E18" w:rsidP="001E7700">
            <w:pPr>
              <w:spacing w:after="0"/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</w:pPr>
            <w:r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M</w:t>
            </w:r>
            <w:r w:rsidRPr="00E11E18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easures/activities must be in line with the results-oriented project planning depicted in the project planning summary</w:t>
            </w:r>
            <w:r w:rsidR="00C85D72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. </w:t>
            </w:r>
          </w:p>
          <w:p w14:paraId="04A4A5E0" w14:textId="77777777" w:rsidR="001E7700" w:rsidRPr="001E7700" w:rsidRDefault="001E7700" w:rsidP="001E7700">
            <w:pPr>
              <w:spacing w:after="0"/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</w:pPr>
          </w:p>
          <w:p w14:paraId="0C09819A" w14:textId="1824F0C6" w:rsidR="00080474" w:rsidRPr="001E7700" w:rsidRDefault="001E7700" w:rsidP="001E7700">
            <w:pPr>
              <w:spacing w:after="0"/>
              <w:rPr>
                <w:rFonts w:asciiTheme="minorHAnsi" w:eastAsiaTheme="majorEastAsia" w:hAnsiTheme="minorHAnsi"/>
                <w:sz w:val="20"/>
                <w:lang w:val="en-US"/>
              </w:rPr>
            </w:pPr>
            <w:r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When describing the measures, you should also indicate, which </w:t>
            </w:r>
            <w:r w:rsidR="0052146C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research group will perform which </w:t>
            </w:r>
            <w:r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work </w:t>
            </w:r>
            <w:r w:rsidR="0052146C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items and where this </w:t>
            </w:r>
            <w:r w:rsidR="004B53EF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will </w:t>
            </w:r>
            <w:r w:rsidR="0052146C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take place. </w:t>
            </w:r>
            <w:r w:rsidR="003B5548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Please indicate which </w:t>
            </w:r>
            <w:r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method</w:t>
            </w:r>
            <w:r w:rsidR="003B5548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s</w:t>
            </w:r>
            <w:r w:rsidRPr="001E7700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 </w:t>
            </w:r>
            <w:r w:rsidR="003B5548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will be used</w:t>
            </w:r>
            <w:r w:rsidR="004B53EF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>.</w:t>
            </w:r>
            <w:r w:rsidR="003B5548">
              <w:rPr>
                <w:rFonts w:asciiTheme="minorHAnsi" w:eastAsiaTheme="majorEastAsia" w:hAnsiTheme="minorHAnsi"/>
                <w:sz w:val="20"/>
                <w:szCs w:val="20"/>
                <w:lang w:val="en-US"/>
              </w:rPr>
              <w:t xml:space="preserve"> </w:t>
            </w:r>
          </w:p>
        </w:tc>
      </w:tr>
      <w:tr w:rsidR="001E7700" w:rsidRPr="00A32A7C" w14:paraId="06CED11C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7FF756C5" w14:textId="2863CCBD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>Title of measure/activity 1:</w:t>
            </w:r>
          </w:p>
        </w:tc>
        <w:sdt>
          <w:sdtPr>
            <w:rPr>
              <w:rStyle w:val="Formatvorlage4"/>
              <w:lang w:val="en-GB"/>
            </w:rPr>
            <w:id w:val="-980219949"/>
            <w:placeholder>
              <w:docPart w:val="2700B4D44EB3446C956021921055F212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4EC8C232" w14:textId="1543EAD5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07875B31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4738C396" w14:textId="23714776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612329051"/>
            <w:placeholder>
              <w:docPart w:val="480DD57448434F79A25F7575FE52F45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67B435F8" w14:textId="0998AF38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023258A5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6EC21015" w14:textId="0F107220" w:rsidR="001E7700" w:rsidRPr="005D239B" w:rsidRDefault="001E7700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Place</w:t>
            </w:r>
            <w:r w:rsidR="0052146C"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1192266599"/>
            <w:placeholder>
              <w:docPart w:val="A35CAE9037D141A29BE25FF852DF65F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25EFF90E" w14:textId="22A39D68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65E198DE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607F5B26" w14:textId="15BBDF8B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 xml:space="preserve">Title of measure/activity </w:t>
            </w:r>
            <w:r>
              <w:rPr>
                <w:rFonts w:asciiTheme="minorHAnsi" w:hAnsiTheme="minorHAnsi"/>
                <w:b/>
                <w:sz w:val="20"/>
              </w:rPr>
              <w:t>2</w:t>
            </w:r>
            <w:r w:rsidRPr="001E7700">
              <w:rPr>
                <w:rFonts w:asciiTheme="minorHAnsi" w:hAnsiTheme="minorHAnsi"/>
                <w:b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1058441759"/>
            <w:placeholder>
              <w:docPart w:val="8BF8A33264474FBC8BD7F6F0C02F3A4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10D8BD44" w14:textId="17354797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114BCD22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1AB25B36" w14:textId="1D10D929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-1430110443"/>
            <w:placeholder>
              <w:docPart w:val="CE71308A7E3B4B1DA4192614A3FDA2D1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4761E2EF" w14:textId="2B9AC2C0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631A49D5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240950D1" w14:textId="35E3B6A5" w:rsidR="001E7700" w:rsidRPr="005D239B" w:rsidRDefault="004B53EF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Place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-930342808"/>
            <w:placeholder>
              <w:docPart w:val="3585162A32574034BA7CB6618E6384F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146E3600" w14:textId="50BE4395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647E2E4D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028F5430" w14:textId="15EDEBDE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 xml:space="preserve">Title of measure/activity </w:t>
            </w:r>
            <w:r w:rsidRPr="005D239B">
              <w:rPr>
                <w:rFonts w:asciiTheme="minorHAnsi" w:hAnsiTheme="minorHAnsi"/>
                <w:b/>
                <w:sz w:val="20"/>
              </w:rPr>
              <w:t>3:</w:t>
            </w:r>
          </w:p>
        </w:tc>
        <w:sdt>
          <w:sdtPr>
            <w:rPr>
              <w:rStyle w:val="Formatvorlage4"/>
              <w:lang w:val="en-GB"/>
            </w:rPr>
            <w:id w:val="-1399359434"/>
            <w:placeholder>
              <w:docPart w:val="7636468401B4457E9CED59FB2F30D525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4F9D66D1" w14:textId="045D0AAF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7C2689D6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57C330AA" w14:textId="3CC5D67B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1406718647"/>
            <w:placeholder>
              <w:docPart w:val="8C42235E07C4409ABB6EE43EEF2065D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762ECAC9" w14:textId="16B8648D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5DB504C2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6D82CAA7" w14:textId="145372F4" w:rsidR="001E7700" w:rsidRPr="005D239B" w:rsidRDefault="004B53EF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Place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379437077"/>
            <w:placeholder>
              <w:docPart w:val="7F257A1092F94EFD94257721146818A7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4DA568DF" w14:textId="1E1EB39A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083CF5F7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048466D7" w14:textId="0245A844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 xml:space="preserve">Title of measure/activity </w:t>
            </w:r>
            <w:r w:rsidRPr="005D239B">
              <w:rPr>
                <w:rFonts w:asciiTheme="minorHAnsi" w:hAnsiTheme="minorHAnsi"/>
                <w:b/>
                <w:sz w:val="20"/>
              </w:rPr>
              <w:t>4:</w:t>
            </w:r>
          </w:p>
        </w:tc>
        <w:sdt>
          <w:sdtPr>
            <w:rPr>
              <w:rStyle w:val="Formatvorlage4"/>
              <w:lang w:val="en-GB"/>
            </w:rPr>
            <w:id w:val="1697965949"/>
            <w:placeholder>
              <w:docPart w:val="A860347835C14C86B653883BDFCB7C70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6669E9D8" w14:textId="100A370C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657358DA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25B4A6D3" w14:textId="512AB858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-1435815382"/>
            <w:placeholder>
              <w:docPart w:val="3E7A6994009E44DB92996DEEE60EF788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1E70B8EF" w14:textId="6B7DE6ED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094AC7C8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15248D99" w14:textId="32C76661" w:rsidR="001E7700" w:rsidRPr="005D239B" w:rsidRDefault="004B53EF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Place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1999611331"/>
            <w:placeholder>
              <w:docPart w:val="65C10C658B224B6FB0AFF9B1EDACC22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3658D75C" w14:textId="3EF8D705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015C14AA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14DEF197" w14:textId="11AE0AA4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 xml:space="preserve">Title of measure/activity </w:t>
            </w:r>
            <w:r w:rsidRPr="005D239B">
              <w:rPr>
                <w:rFonts w:asciiTheme="minorHAnsi" w:hAnsiTheme="minorHAnsi"/>
                <w:b/>
                <w:sz w:val="20"/>
              </w:rPr>
              <w:t>5:</w:t>
            </w:r>
          </w:p>
        </w:tc>
        <w:sdt>
          <w:sdtPr>
            <w:rPr>
              <w:rStyle w:val="Formatvorlage4"/>
              <w:lang w:val="en-GB"/>
            </w:rPr>
            <w:id w:val="1049119366"/>
            <w:placeholder>
              <w:docPart w:val="32AE97214A2D46038B832FE98FB0501E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47E6EE98" w14:textId="207D7939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1AD06BDF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44917042" w14:textId="264C4308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-1900580457"/>
            <w:placeholder>
              <w:docPart w:val="F1D8DC66628B4DD89266F8E38C6B2C9D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1A8C7E27" w14:textId="7C269143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255C62CB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48C70B59" w14:textId="44AA886C" w:rsidR="001E7700" w:rsidRPr="005D239B" w:rsidRDefault="004B53EF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Place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-1655909410"/>
            <w:placeholder>
              <w:docPart w:val="AED2687E676C4E9DAD3667296921D63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170B3E29" w14:textId="290AB028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3998C76B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6446CC8D" w14:textId="54A755B5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 xml:space="preserve">Title of measure/activity </w:t>
            </w:r>
            <w:r w:rsidRPr="005D239B">
              <w:rPr>
                <w:rFonts w:asciiTheme="minorHAnsi" w:hAnsiTheme="minorHAnsi"/>
                <w:b/>
                <w:sz w:val="20"/>
              </w:rPr>
              <w:t>6:</w:t>
            </w:r>
          </w:p>
        </w:tc>
        <w:sdt>
          <w:sdtPr>
            <w:rPr>
              <w:rStyle w:val="Formatvorlage4"/>
              <w:lang w:val="en-GB"/>
            </w:rPr>
            <w:id w:val="37934753"/>
            <w:placeholder>
              <w:docPart w:val="BEF59705583247169395695A3EE21BD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0B223004" w14:textId="2908D145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77A8B8A2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35273607" w14:textId="2152BC45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1245378623"/>
            <w:placeholder>
              <w:docPart w:val="D935B26D9CC847538996CFF37FDA3D87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3C50826F" w14:textId="7B102345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0440D0FD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1EC016AA" w14:textId="0C419F21" w:rsidR="001E7700" w:rsidRPr="005D239B" w:rsidRDefault="004B53EF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Place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-1790887159"/>
            <w:placeholder>
              <w:docPart w:val="E426552C4874411BB05CE17F2BBEFD9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4A323C51" w14:textId="075EDCD7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6F6E8ED0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459E1A0E" w14:textId="535A4F8C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 xml:space="preserve">Title of measure/activity </w:t>
            </w:r>
            <w:r w:rsidRPr="005D239B">
              <w:rPr>
                <w:rFonts w:asciiTheme="minorHAnsi" w:hAnsiTheme="minorHAnsi"/>
                <w:b/>
                <w:sz w:val="20"/>
              </w:rPr>
              <w:t>7:</w:t>
            </w:r>
          </w:p>
        </w:tc>
        <w:sdt>
          <w:sdtPr>
            <w:rPr>
              <w:rStyle w:val="Formatvorlage4"/>
              <w:lang w:val="en-GB"/>
            </w:rPr>
            <w:id w:val="-95405759"/>
            <w:placeholder>
              <w:docPart w:val="668B5EBAF0E04141AEAE671099BE43FC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5D5A6200" w14:textId="5E7335ED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7F60FF9C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7F69A237" w14:textId="4656ED58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72560937"/>
            <w:placeholder>
              <w:docPart w:val="CA7A2B8F9305478187A39ED6758AE9C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12812479" w14:textId="1F101F31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742FFE87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473AF2B7" w14:textId="06674754" w:rsidR="001E7700" w:rsidRPr="005D239B" w:rsidRDefault="004B53EF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Place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-2136939030"/>
            <w:placeholder>
              <w:docPart w:val="5FC7E93A382C44FA899E40E89FF2D190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3B7E37D0" w14:textId="4E5E7FC6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71E1C07C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70446452" w14:textId="0A4FF946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 xml:space="preserve">Title of measure/activity </w:t>
            </w:r>
            <w:r w:rsidRPr="005D239B">
              <w:rPr>
                <w:rFonts w:asciiTheme="minorHAnsi" w:hAnsiTheme="minorHAnsi"/>
                <w:b/>
                <w:sz w:val="20"/>
              </w:rPr>
              <w:t>8:</w:t>
            </w:r>
          </w:p>
        </w:tc>
        <w:sdt>
          <w:sdtPr>
            <w:rPr>
              <w:rStyle w:val="Formatvorlage4"/>
              <w:lang w:val="en-GB"/>
            </w:rPr>
            <w:id w:val="1941945486"/>
            <w:placeholder>
              <w:docPart w:val="A9B50305344745C0806C030854F25652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0AC9918F" w14:textId="7CC15078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53402617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7CA25552" w14:textId="5CB47959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-812709723"/>
            <w:placeholder>
              <w:docPart w:val="0224690A006D4C4A9B1EF3568549148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7AB029CA" w14:textId="7F8E1DA5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61B8DE41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5F0215FF" w14:textId="4F73BD93" w:rsidR="001E7700" w:rsidRPr="005D239B" w:rsidRDefault="004B53EF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lastRenderedPageBreak/>
              <w:t>Place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-163714403"/>
            <w:placeholder>
              <w:docPart w:val="0DA549C7563F49FCA2CCBDB7AD56CEE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6E12C913" w14:textId="7D8D995B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756EB46C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0C33434D" w14:textId="4DFF8B17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 xml:space="preserve">Title of measure/activity </w:t>
            </w:r>
            <w:r w:rsidRPr="005D239B">
              <w:rPr>
                <w:rFonts w:asciiTheme="minorHAnsi" w:hAnsiTheme="minorHAnsi"/>
                <w:b/>
                <w:sz w:val="20"/>
              </w:rPr>
              <w:t>9:</w:t>
            </w:r>
          </w:p>
        </w:tc>
        <w:sdt>
          <w:sdtPr>
            <w:rPr>
              <w:rStyle w:val="Formatvorlage4"/>
              <w:lang w:val="en-GB"/>
            </w:rPr>
            <w:id w:val="-1266535296"/>
            <w:placeholder>
              <w:docPart w:val="92587F2E759B4758AB4607B3A706971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25A992BA" w14:textId="2B91908B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11F32BD8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330C7EAF" w14:textId="59BF4261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-2040577897"/>
            <w:placeholder>
              <w:docPart w:val="CEA9E5C2C6194776BBD691AD0AE3A1DD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0164C556" w14:textId="1CCC35BB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3ABB3975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38E5A868" w14:textId="1591316C" w:rsidR="001E7700" w:rsidRPr="005D239B" w:rsidRDefault="004B53EF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Place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1854150208"/>
            <w:placeholder>
              <w:docPart w:val="A9720C215CCB4E3084B3E1008DD4818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5D7A5FD4" w14:textId="6D46D6E5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68AFACBF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3B98177E" w14:textId="79FDB2A4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1E7700">
              <w:rPr>
                <w:rFonts w:asciiTheme="minorHAnsi" w:hAnsiTheme="minorHAnsi"/>
                <w:b/>
                <w:sz w:val="20"/>
              </w:rPr>
              <w:t xml:space="preserve">Title of measure/activity </w:t>
            </w:r>
            <w:r w:rsidRPr="005D239B">
              <w:rPr>
                <w:rFonts w:asciiTheme="minorHAnsi" w:hAnsiTheme="minorHAnsi"/>
                <w:b/>
                <w:sz w:val="20"/>
              </w:rPr>
              <w:t>10:</w:t>
            </w:r>
          </w:p>
        </w:tc>
        <w:sdt>
          <w:sdtPr>
            <w:rPr>
              <w:rStyle w:val="Formatvorlage4"/>
              <w:lang w:val="en-GB"/>
            </w:rPr>
            <w:id w:val="-61796555"/>
            <w:placeholder>
              <w:docPart w:val="CFB84F088ED043439953CF78A26D95F5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54CA1C62" w14:textId="547C3987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b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:rsidRPr="00A32A7C" w14:paraId="00EAB74A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368310BA" w14:textId="22DCE6BF" w:rsidR="001E7700" w:rsidRPr="005D239B" w:rsidRDefault="001E7700" w:rsidP="001E7700">
            <w:pPr>
              <w:spacing w:after="0" w:line="259" w:lineRule="auto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Description</w:t>
            </w:r>
            <w:r w:rsidRPr="005D239B">
              <w:rPr>
                <w:rFonts w:asciiTheme="minorHAnsi" w:hAnsiTheme="minorHAnsi"/>
                <w:sz w:val="20"/>
              </w:rPr>
              <w:t>:</w:t>
            </w:r>
          </w:p>
        </w:tc>
        <w:sdt>
          <w:sdtPr>
            <w:rPr>
              <w:rStyle w:val="Formatvorlage4"/>
              <w:lang w:val="en-GB"/>
            </w:rPr>
            <w:id w:val="1404028303"/>
            <w:placeholder>
              <w:docPart w:val="383C720B55034CAFB76B256F95E92C6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5D257447" w14:textId="38F72BA6" w:rsidR="001E7700" w:rsidRPr="005D239B" w:rsidRDefault="001E7700" w:rsidP="001E770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1E7700" w14:paraId="32B589D4" w14:textId="77777777" w:rsidTr="00872135">
        <w:trPr>
          <w:trHeight w:val="397"/>
        </w:trPr>
        <w:tc>
          <w:tcPr>
            <w:tcW w:w="1251" w:type="pct"/>
            <w:vAlign w:val="center"/>
          </w:tcPr>
          <w:p w14:paraId="47865026" w14:textId="4DC066ED" w:rsidR="001E7700" w:rsidRPr="005D239B" w:rsidRDefault="004B53EF" w:rsidP="001E7700">
            <w:pPr>
              <w:spacing w:after="0"/>
              <w:rPr>
                <w:rFonts w:asciiTheme="minorHAnsi" w:hAnsiTheme="minorHAnsi"/>
                <w:sz w:val="20"/>
              </w:rPr>
            </w:pPr>
            <w:r w:rsidRPr="001E7700">
              <w:rPr>
                <w:rFonts w:asciiTheme="minorHAnsi" w:hAnsiTheme="minorHAnsi"/>
                <w:sz w:val="20"/>
              </w:rPr>
              <w:t>Place</w:t>
            </w:r>
            <w:r>
              <w:rPr>
                <w:rFonts w:asciiTheme="minorHAnsi" w:hAnsiTheme="minorHAnsi"/>
                <w:sz w:val="20"/>
              </w:rPr>
              <w:t xml:space="preserve"> and </w:t>
            </w:r>
            <w:r w:rsidRPr="001E7700">
              <w:rPr>
                <w:rFonts w:asciiTheme="minorHAnsi" w:hAnsiTheme="minorHAnsi"/>
                <w:sz w:val="20"/>
              </w:rPr>
              <w:t>time frame</w:t>
            </w:r>
          </w:p>
        </w:tc>
        <w:sdt>
          <w:sdtPr>
            <w:rPr>
              <w:rStyle w:val="Formatvorlage4"/>
              <w:lang w:val="en-GB"/>
            </w:rPr>
            <w:id w:val="996991253"/>
            <w:placeholder>
              <w:docPart w:val="E89E8A850A61492E90CC96EE6BE5E2E7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3749" w:type="pct"/>
              </w:tcPr>
              <w:p w14:paraId="06BD997A" w14:textId="23A19ED7" w:rsidR="001E7700" w:rsidRPr="005D239B" w:rsidRDefault="001E7700" w:rsidP="001E7700">
                <w:pPr>
                  <w:spacing w:after="0"/>
                  <w:rPr>
                    <w:rStyle w:val="Formatvorlage9"/>
                    <w:rFonts w:asciiTheme="minorHAnsi" w:hAnsiTheme="minorHAnsi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</w:tbl>
    <w:p w14:paraId="2C2E5018" w14:textId="77777777" w:rsidR="00974CD1" w:rsidRDefault="00974CD1" w:rsidP="00241D4E">
      <w:pPr>
        <w:rPr>
          <w:rFonts w:asciiTheme="majorHAnsi" w:hAnsiTheme="majorHAnsi" w:cs="Arial"/>
          <w:b/>
          <w:sz w:val="22"/>
        </w:rPr>
      </w:pPr>
    </w:p>
    <w:tbl>
      <w:tblPr>
        <w:tblStyle w:val="Tabellenraster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3C7042" w:rsidRPr="00E839B9" w14:paraId="6174CEF7" w14:textId="77777777" w:rsidTr="00481F60">
        <w:trPr>
          <w:trHeight w:val="56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2220DAC0" w14:textId="5496F9DA" w:rsidR="003C7042" w:rsidRPr="007C705E" w:rsidRDefault="007C705E" w:rsidP="00481F60">
            <w:pPr>
              <w:spacing w:after="0" w:line="259" w:lineRule="auto"/>
              <w:rPr>
                <w:rFonts w:asciiTheme="majorHAnsi" w:hAnsiTheme="majorHAnsi"/>
                <w:b/>
                <w:sz w:val="22"/>
                <w:lang w:val="en-US"/>
              </w:rPr>
            </w:pPr>
            <w:bookmarkStart w:id="1" w:name="_Hlk88831748"/>
            <w:r w:rsidRPr="007C705E">
              <w:rPr>
                <w:rStyle w:val="Formatvorlage9"/>
                <w:rFonts w:asciiTheme="majorHAnsi" w:hAnsiTheme="majorHAnsi"/>
                <w:b/>
                <w:sz w:val="22"/>
                <w:lang w:val="en-US"/>
              </w:rPr>
              <w:t xml:space="preserve">Sustainable </w:t>
            </w:r>
            <w:r w:rsidR="0013636C">
              <w:rPr>
                <w:rStyle w:val="Formatvorlage9"/>
                <w:rFonts w:asciiTheme="majorHAnsi" w:hAnsiTheme="majorHAnsi"/>
                <w:b/>
                <w:sz w:val="22"/>
                <w:lang w:val="en-US"/>
              </w:rPr>
              <w:t>i</w:t>
            </w:r>
            <w:r w:rsidR="0013636C" w:rsidRPr="004B53EF">
              <w:rPr>
                <w:rStyle w:val="Formatvorlage9"/>
                <w:rFonts w:asciiTheme="majorHAnsi" w:hAnsiTheme="majorHAnsi"/>
                <w:b/>
                <w:sz w:val="22"/>
                <w:lang w:val="en-US"/>
              </w:rPr>
              <w:t>mpact</w:t>
            </w:r>
            <w:r w:rsidRPr="007C705E">
              <w:rPr>
                <w:rStyle w:val="Formatvorlage9"/>
                <w:rFonts w:asciiTheme="majorHAnsi" w:hAnsiTheme="majorHAnsi"/>
                <w:b/>
                <w:sz w:val="22"/>
                <w:lang w:val="en-US"/>
              </w:rPr>
              <w:t xml:space="preserve"> and perspectives</w:t>
            </w:r>
          </w:p>
        </w:tc>
      </w:tr>
      <w:tr w:rsidR="003C7042" w:rsidRPr="008474AB" w14:paraId="58521D42" w14:textId="77777777" w:rsidTr="00481F6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14:paraId="5934C40D" w14:textId="7AA27FA0" w:rsidR="003C7042" w:rsidRPr="007C705E" w:rsidRDefault="003B5548" w:rsidP="00481F60">
            <w:pPr>
              <w:spacing w:after="0" w:line="259" w:lineRule="auto"/>
              <w:rPr>
                <w:rFonts w:asciiTheme="minorHAnsi" w:hAnsiTheme="minorHAnsi"/>
                <w:sz w:val="20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 xml:space="preserve">Please explain </w:t>
            </w:r>
            <w:r w:rsidR="007C705E" w:rsidRPr="007C705E">
              <w:rPr>
                <w:rFonts w:asciiTheme="minorHAnsi" w:hAnsiTheme="minorHAnsi"/>
                <w:sz w:val="20"/>
                <w:lang w:val="en-US"/>
              </w:rPr>
              <w:t xml:space="preserve">how sustainable impact beyond the </w:t>
            </w:r>
            <w:r>
              <w:rPr>
                <w:rFonts w:asciiTheme="minorHAnsi" w:hAnsiTheme="minorHAnsi"/>
                <w:sz w:val="20"/>
                <w:lang w:val="en-US"/>
              </w:rPr>
              <w:t xml:space="preserve">planned </w:t>
            </w:r>
            <w:r w:rsidR="007C705E" w:rsidRPr="007C705E">
              <w:rPr>
                <w:rFonts w:asciiTheme="minorHAnsi" w:hAnsiTheme="minorHAnsi"/>
                <w:sz w:val="20"/>
                <w:lang w:val="en-US"/>
              </w:rPr>
              <w:t xml:space="preserve">funding period </w:t>
            </w:r>
            <w:r w:rsidR="0013636C">
              <w:rPr>
                <w:rFonts w:asciiTheme="minorHAnsi" w:hAnsiTheme="minorHAnsi"/>
                <w:sz w:val="20"/>
                <w:lang w:val="en-US"/>
              </w:rPr>
              <w:t xml:space="preserve">may </w:t>
            </w:r>
            <w:r>
              <w:rPr>
                <w:rFonts w:asciiTheme="minorHAnsi" w:hAnsiTheme="minorHAnsi"/>
                <w:sz w:val="20"/>
                <w:lang w:val="en-US"/>
              </w:rPr>
              <w:t xml:space="preserve">be achieved </w:t>
            </w:r>
            <w:r w:rsidR="007C705E" w:rsidRPr="007C705E">
              <w:rPr>
                <w:rFonts w:asciiTheme="minorHAnsi" w:hAnsiTheme="minorHAnsi"/>
                <w:sz w:val="20"/>
                <w:lang w:val="en-US"/>
              </w:rPr>
              <w:t xml:space="preserve">as well as </w:t>
            </w:r>
            <w:r>
              <w:rPr>
                <w:rFonts w:asciiTheme="minorHAnsi" w:hAnsiTheme="minorHAnsi"/>
                <w:sz w:val="20"/>
                <w:lang w:val="en-US"/>
              </w:rPr>
              <w:t xml:space="preserve">potential </w:t>
            </w:r>
            <w:r w:rsidR="007C705E" w:rsidRPr="007C705E">
              <w:rPr>
                <w:rFonts w:asciiTheme="minorHAnsi" w:hAnsiTheme="minorHAnsi"/>
                <w:sz w:val="20"/>
                <w:lang w:val="en-US"/>
              </w:rPr>
              <w:t xml:space="preserve">perspectives for the project. </w:t>
            </w:r>
            <w:r w:rsidR="0013636C">
              <w:rPr>
                <w:rFonts w:asciiTheme="minorHAnsi" w:hAnsiTheme="minorHAnsi"/>
                <w:sz w:val="20"/>
                <w:lang w:val="en-US"/>
              </w:rPr>
              <w:t>R</w:t>
            </w:r>
            <w:r w:rsidR="007C705E" w:rsidRPr="007C705E">
              <w:rPr>
                <w:rFonts w:asciiTheme="minorHAnsi" w:hAnsiTheme="minorHAnsi"/>
                <w:sz w:val="20"/>
                <w:lang w:val="en-US"/>
              </w:rPr>
              <w:t>isk factors</w:t>
            </w:r>
            <w:r w:rsidR="0013636C">
              <w:rPr>
                <w:rFonts w:asciiTheme="minorHAnsi" w:hAnsiTheme="minorHAnsi"/>
                <w:sz w:val="20"/>
                <w:lang w:val="en-US"/>
              </w:rPr>
              <w:t>,</w:t>
            </w:r>
            <w:r w:rsidR="007C705E" w:rsidRPr="007C705E">
              <w:rPr>
                <w:rFonts w:asciiTheme="minorHAnsi" w:hAnsiTheme="minorHAnsi"/>
                <w:sz w:val="20"/>
                <w:lang w:val="en-US"/>
              </w:rPr>
              <w:t xml:space="preserve"> responsibilities</w:t>
            </w:r>
            <w:r w:rsidR="00E839B9">
              <w:rPr>
                <w:rFonts w:asciiTheme="minorHAnsi" w:hAnsiTheme="minorHAnsi"/>
                <w:sz w:val="20"/>
                <w:lang w:val="en-US"/>
              </w:rPr>
              <w:t>,</w:t>
            </w:r>
            <w:r w:rsidR="007C705E" w:rsidRPr="007C705E">
              <w:rPr>
                <w:rFonts w:asciiTheme="minorHAnsi" w:hAnsiTheme="minorHAnsi"/>
                <w:sz w:val="20"/>
                <w:lang w:val="en-US"/>
              </w:rPr>
              <w:t xml:space="preserve"> a</w:t>
            </w:r>
            <w:r w:rsidR="0013636C">
              <w:rPr>
                <w:rFonts w:asciiTheme="minorHAnsi" w:hAnsiTheme="minorHAnsi"/>
                <w:sz w:val="20"/>
                <w:lang w:val="en-US"/>
              </w:rPr>
              <w:t xml:space="preserve">nd </w:t>
            </w:r>
            <w:r w:rsidR="007C705E" w:rsidRPr="007C705E">
              <w:rPr>
                <w:rFonts w:asciiTheme="minorHAnsi" w:hAnsiTheme="minorHAnsi"/>
                <w:sz w:val="20"/>
                <w:lang w:val="en-US"/>
              </w:rPr>
              <w:t xml:space="preserve">possible strategies </w:t>
            </w:r>
            <w:r w:rsidR="0013636C">
              <w:rPr>
                <w:rFonts w:asciiTheme="minorHAnsi" w:hAnsiTheme="minorHAnsi"/>
                <w:sz w:val="20"/>
                <w:lang w:val="en-US"/>
              </w:rPr>
              <w:t xml:space="preserve">to address </w:t>
            </w:r>
            <w:r w:rsidR="007C705E" w:rsidRPr="007C705E">
              <w:rPr>
                <w:rFonts w:asciiTheme="minorHAnsi" w:hAnsiTheme="minorHAnsi"/>
                <w:sz w:val="20"/>
                <w:lang w:val="en-US"/>
              </w:rPr>
              <w:t>the</w:t>
            </w:r>
            <w:r w:rsidR="0013636C">
              <w:rPr>
                <w:rFonts w:asciiTheme="minorHAnsi" w:hAnsiTheme="minorHAnsi"/>
                <w:sz w:val="20"/>
                <w:lang w:val="en-US"/>
              </w:rPr>
              <w:t>se, should be outlined, too</w:t>
            </w:r>
            <w:r w:rsidR="003C7042" w:rsidRPr="007C705E">
              <w:rPr>
                <w:rFonts w:asciiTheme="minorHAnsi" w:hAnsiTheme="minorHAnsi"/>
                <w:sz w:val="20"/>
                <w:lang w:val="en-US"/>
              </w:rPr>
              <w:t>.</w:t>
            </w:r>
            <w:r w:rsidR="0044031F" w:rsidRPr="007C705E">
              <w:rPr>
                <w:rFonts w:asciiTheme="minorHAnsi" w:hAnsiTheme="minorHAnsi"/>
                <w:sz w:val="20"/>
                <w:lang w:val="en-US"/>
              </w:rPr>
              <w:t xml:space="preserve"> </w:t>
            </w:r>
            <w:r w:rsidR="0044031F" w:rsidRPr="007C705E">
              <w:rPr>
                <w:rFonts w:asciiTheme="minorHAnsi" w:hAnsiTheme="minorHAnsi"/>
                <w:i/>
                <w:iCs/>
                <w:sz w:val="20"/>
                <w:lang w:val="en-US"/>
              </w:rPr>
              <w:t>(max. ¼ DIN A4-</w:t>
            </w:r>
            <w:r w:rsidR="007C705E" w:rsidRPr="007C705E">
              <w:rPr>
                <w:rFonts w:asciiTheme="minorHAnsi" w:hAnsiTheme="minorHAnsi"/>
                <w:i/>
                <w:iCs/>
                <w:sz w:val="20"/>
                <w:lang w:val="en-US"/>
              </w:rPr>
              <w:t>Page</w:t>
            </w:r>
            <w:r w:rsidR="0044031F" w:rsidRPr="007C705E">
              <w:rPr>
                <w:rFonts w:asciiTheme="minorHAnsi" w:hAnsiTheme="minorHAnsi"/>
                <w:i/>
                <w:iCs/>
                <w:sz w:val="20"/>
                <w:lang w:val="en-US"/>
              </w:rPr>
              <w:t>)</w:t>
            </w:r>
          </w:p>
        </w:tc>
      </w:tr>
      <w:tr w:rsidR="003C7042" w:rsidRPr="00A32A7C" w14:paraId="6F69BA0F" w14:textId="77777777" w:rsidTr="00481F60">
        <w:trPr>
          <w:trHeight w:val="580"/>
        </w:trPr>
        <w:sdt>
          <w:sdtPr>
            <w:rPr>
              <w:rStyle w:val="Formatvorlage4"/>
              <w:lang w:val="en-GB"/>
            </w:rPr>
            <w:id w:val="-876072593"/>
            <w:placeholder>
              <w:docPart w:val="72B013AC60D44BCCB9F836C37A6C376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5000" w:type="pct"/>
                <w:vAlign w:val="center"/>
              </w:tcPr>
              <w:p w14:paraId="61395473" w14:textId="59F21A63" w:rsidR="003C7042" w:rsidRPr="005D239B" w:rsidRDefault="007C705E" w:rsidP="00481F60">
                <w:pPr>
                  <w:spacing w:after="0" w:line="259" w:lineRule="auto"/>
                  <w:rPr>
                    <w:rFonts w:asciiTheme="minorHAnsi" w:hAnsiTheme="minorHAnsi"/>
                    <w:sz w:val="20"/>
                  </w:rPr>
                </w:pPr>
                <w:r w:rsidRPr="003E5019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bookmarkEnd w:id="1"/>
    </w:tbl>
    <w:p w14:paraId="0CD6A912" w14:textId="4DB72ED4" w:rsidR="003C7042" w:rsidRDefault="003C7042" w:rsidP="00241D4E">
      <w:pPr>
        <w:rPr>
          <w:rFonts w:asciiTheme="majorHAnsi" w:hAnsiTheme="majorHAnsi" w:cs="Arial"/>
          <w:b/>
          <w:sz w:val="22"/>
        </w:rPr>
      </w:pPr>
    </w:p>
    <w:tbl>
      <w:tblPr>
        <w:tblStyle w:val="Tabellenraster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185"/>
        <w:gridCol w:w="2927"/>
        <w:gridCol w:w="1132"/>
        <w:gridCol w:w="1547"/>
      </w:tblGrid>
      <w:tr w:rsidR="0044031F" w:rsidRPr="004A728B" w14:paraId="0AB3064D" w14:textId="77777777" w:rsidTr="00341B5F">
        <w:trPr>
          <w:trHeight w:val="567"/>
        </w:trPr>
        <w:tc>
          <w:tcPr>
            <w:tcW w:w="5000" w:type="pct"/>
            <w:gridSpan w:val="5"/>
            <w:shd w:val="clear" w:color="auto" w:fill="D9D9D9" w:themeFill="background1" w:themeFillShade="D9"/>
            <w:vAlign w:val="center"/>
          </w:tcPr>
          <w:p w14:paraId="6D87B837" w14:textId="6AC7FCA9" w:rsidR="0044031F" w:rsidRPr="001E7700" w:rsidRDefault="001E7700" w:rsidP="00341B5F">
            <w:pPr>
              <w:spacing w:after="0" w:line="259" w:lineRule="auto"/>
              <w:rPr>
                <w:rFonts w:asciiTheme="majorHAnsi" w:hAnsiTheme="majorHAnsi"/>
                <w:b/>
                <w:sz w:val="22"/>
                <w:lang w:val="en-US"/>
              </w:rPr>
            </w:pPr>
            <w:r w:rsidRPr="001E7700">
              <w:rPr>
                <w:rStyle w:val="Formatvorlage9"/>
                <w:rFonts w:asciiTheme="majorHAnsi" w:hAnsiTheme="majorHAnsi"/>
                <w:b/>
                <w:sz w:val="22"/>
                <w:lang w:val="en-US"/>
              </w:rPr>
              <w:t xml:space="preserve">Planned international mobility of the </w:t>
            </w:r>
            <w:r w:rsidR="00E839B9">
              <w:rPr>
                <w:rStyle w:val="Formatvorlage9"/>
                <w:rFonts w:asciiTheme="majorHAnsi" w:hAnsiTheme="majorHAnsi"/>
                <w:b/>
                <w:sz w:val="22"/>
                <w:lang w:val="en-US"/>
              </w:rPr>
              <w:t>r</w:t>
            </w:r>
            <w:r w:rsidR="00E839B9" w:rsidRPr="00E839B9">
              <w:rPr>
                <w:rStyle w:val="Formatvorlage9"/>
                <w:rFonts w:asciiTheme="majorHAnsi" w:hAnsiTheme="majorHAnsi"/>
                <w:b/>
                <w:sz w:val="22"/>
                <w:lang w:val="en-US"/>
              </w:rPr>
              <w:t xml:space="preserve">esearch </w:t>
            </w:r>
            <w:r w:rsidRPr="001E7700">
              <w:rPr>
                <w:rStyle w:val="Formatvorlage9"/>
                <w:rFonts w:asciiTheme="majorHAnsi" w:hAnsiTheme="majorHAnsi"/>
                <w:b/>
                <w:sz w:val="22"/>
                <w:lang w:val="en-US"/>
              </w:rPr>
              <w:t xml:space="preserve">groups </w:t>
            </w:r>
          </w:p>
        </w:tc>
      </w:tr>
      <w:tr w:rsidR="0044031F" w:rsidRPr="004A728B" w14:paraId="1995D9D4" w14:textId="77777777" w:rsidTr="00341B5F">
        <w:trPr>
          <w:trHeight w:val="567"/>
        </w:trPr>
        <w:tc>
          <w:tcPr>
            <w:tcW w:w="5000" w:type="pct"/>
            <w:gridSpan w:val="5"/>
            <w:shd w:val="clear" w:color="auto" w:fill="F2F2F2" w:themeFill="background1" w:themeFillShade="F2"/>
            <w:vAlign w:val="center"/>
          </w:tcPr>
          <w:p w14:paraId="1105763E" w14:textId="623921FF" w:rsidR="00286E93" w:rsidRPr="00740CAF" w:rsidRDefault="00740CAF" w:rsidP="00601F63">
            <w:pPr>
              <w:spacing w:after="0" w:line="259" w:lineRule="auto"/>
              <w:rPr>
                <w:rFonts w:asciiTheme="minorHAnsi" w:hAnsiTheme="minorHAnsi"/>
                <w:sz w:val="20"/>
                <w:lang w:val="en-US"/>
              </w:rPr>
            </w:pPr>
            <w:r w:rsidRPr="00740CAF">
              <w:rPr>
                <w:rFonts w:asciiTheme="minorHAnsi" w:hAnsiTheme="minorHAnsi"/>
                <w:sz w:val="20"/>
                <w:lang w:val="en-US"/>
              </w:rPr>
              <w:t xml:space="preserve">Please enter the planned stays </w:t>
            </w:r>
            <w:r w:rsidR="00E839B9">
              <w:rPr>
                <w:rFonts w:asciiTheme="minorHAnsi" w:hAnsiTheme="minorHAnsi"/>
                <w:sz w:val="20"/>
                <w:lang w:val="en-US"/>
              </w:rPr>
              <w:t xml:space="preserve">of the researchers </w:t>
            </w:r>
            <w:r w:rsidRPr="00740CAF">
              <w:rPr>
                <w:rFonts w:asciiTheme="minorHAnsi" w:hAnsiTheme="minorHAnsi"/>
                <w:sz w:val="20"/>
                <w:lang w:val="en-US"/>
              </w:rPr>
              <w:t>at the respective partner institu</w:t>
            </w:r>
            <w:r w:rsidR="00E839B9">
              <w:rPr>
                <w:rFonts w:asciiTheme="minorHAnsi" w:hAnsiTheme="minorHAnsi"/>
                <w:sz w:val="20"/>
                <w:lang w:val="en-US"/>
              </w:rPr>
              <w:t>tion</w:t>
            </w:r>
            <w:r w:rsidRPr="00740CAF">
              <w:rPr>
                <w:rFonts w:asciiTheme="minorHAnsi" w:hAnsiTheme="minorHAnsi"/>
                <w:sz w:val="20"/>
                <w:lang w:val="en-US"/>
              </w:rPr>
              <w:t xml:space="preserve"> abroad during the funding period in the table </w:t>
            </w:r>
            <w:r w:rsidR="0013636C">
              <w:rPr>
                <w:rFonts w:asciiTheme="minorHAnsi" w:hAnsiTheme="minorHAnsi"/>
                <w:sz w:val="20"/>
                <w:lang w:val="en-US"/>
              </w:rPr>
              <w:t xml:space="preserve">below </w:t>
            </w:r>
            <w:r w:rsidRPr="00740CAF">
              <w:rPr>
                <w:rFonts w:asciiTheme="minorHAnsi" w:hAnsiTheme="minorHAnsi"/>
                <w:sz w:val="20"/>
                <w:lang w:val="en-US"/>
              </w:rPr>
              <w:t>chronological</w:t>
            </w:r>
            <w:r w:rsidR="0013636C">
              <w:rPr>
                <w:rFonts w:asciiTheme="minorHAnsi" w:hAnsiTheme="minorHAnsi"/>
                <w:sz w:val="20"/>
                <w:lang w:val="en-US"/>
              </w:rPr>
              <w:t>ly</w:t>
            </w:r>
            <w:r w:rsidR="0044031F" w:rsidRPr="00740CAF">
              <w:rPr>
                <w:rFonts w:asciiTheme="minorHAnsi" w:hAnsiTheme="minorHAnsi"/>
                <w:sz w:val="20"/>
                <w:lang w:val="en-US"/>
              </w:rPr>
              <w:t>.</w:t>
            </w:r>
            <w:r w:rsidR="007771C6" w:rsidRPr="00740CAF">
              <w:rPr>
                <w:rFonts w:asciiTheme="minorHAnsi" w:hAnsiTheme="minorHAnsi"/>
                <w:sz w:val="20"/>
                <w:lang w:val="en-US"/>
              </w:rPr>
              <w:t xml:space="preserve"> </w:t>
            </w:r>
          </w:p>
        </w:tc>
      </w:tr>
      <w:tr w:rsidR="0044031F" w:rsidRPr="004A728B" w14:paraId="35F04A0C" w14:textId="77777777" w:rsidTr="003F7286">
        <w:trPr>
          <w:trHeight w:val="63"/>
        </w:trPr>
        <w:tc>
          <w:tcPr>
            <w:tcW w:w="1366" w:type="pct"/>
            <w:vAlign w:val="center"/>
          </w:tcPr>
          <w:p w14:paraId="657B15E8" w14:textId="2A9C7CDA" w:rsidR="0044031F" w:rsidRPr="00740CAF" w:rsidRDefault="00740CAF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  <w:lang w:val="en-US"/>
              </w:rPr>
            </w:pPr>
            <w:r w:rsidRPr="00740CAF">
              <w:rPr>
                <w:rFonts w:asciiTheme="minorHAnsi" w:hAnsiTheme="minorHAnsi"/>
                <w:b/>
                <w:sz w:val="20"/>
                <w:lang w:val="en-US"/>
              </w:rPr>
              <w:t xml:space="preserve">German project participant </w:t>
            </w:r>
            <w:r w:rsidR="0071717D">
              <w:rPr>
                <w:rFonts w:asciiTheme="minorHAnsi" w:hAnsiTheme="minorHAnsi"/>
                <w:b/>
                <w:sz w:val="20"/>
                <w:lang w:val="en-US"/>
              </w:rPr>
              <w:t xml:space="preserve">to </w:t>
            </w:r>
            <w:r w:rsidRPr="00740CAF">
              <w:rPr>
                <w:rFonts w:asciiTheme="minorHAnsi" w:hAnsiTheme="minorHAnsi"/>
                <w:b/>
                <w:sz w:val="20"/>
                <w:lang w:val="en-US"/>
              </w:rPr>
              <w:t>perform stay</w:t>
            </w:r>
            <w:r w:rsidR="0071717D">
              <w:rPr>
                <w:rFonts w:asciiTheme="minorHAnsi" w:hAnsiTheme="minorHAnsi"/>
                <w:b/>
                <w:sz w:val="20"/>
                <w:lang w:val="en-US"/>
              </w:rPr>
              <w:t xml:space="preserve"> abroad</w:t>
            </w:r>
          </w:p>
        </w:tc>
        <w:tc>
          <w:tcPr>
            <w:tcW w:w="634" w:type="pct"/>
            <w:vAlign w:val="center"/>
          </w:tcPr>
          <w:p w14:paraId="3E044D48" w14:textId="19FD65B2" w:rsidR="0044031F" w:rsidRPr="003F7286" w:rsidRDefault="00740CAF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740CAF">
              <w:rPr>
                <w:rFonts w:asciiTheme="minorHAnsi" w:hAnsiTheme="minorHAnsi"/>
                <w:b/>
                <w:sz w:val="20"/>
              </w:rPr>
              <w:t>Academic status</w:t>
            </w:r>
          </w:p>
        </w:tc>
        <w:tc>
          <w:tcPr>
            <w:tcW w:w="1566" w:type="pct"/>
            <w:vAlign w:val="center"/>
          </w:tcPr>
          <w:p w14:paraId="4615A17E" w14:textId="4518F921" w:rsidR="0044031F" w:rsidRPr="00740CAF" w:rsidRDefault="00740CAF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  <w:lang w:val="en-US"/>
              </w:rPr>
            </w:pPr>
            <w:r w:rsidRPr="00740CAF">
              <w:rPr>
                <w:rFonts w:asciiTheme="minorHAnsi" w:hAnsiTheme="minorHAnsi"/>
                <w:b/>
                <w:sz w:val="20"/>
                <w:lang w:val="en-US"/>
              </w:rPr>
              <w:t>Research task to be performed</w:t>
            </w:r>
          </w:p>
        </w:tc>
        <w:tc>
          <w:tcPr>
            <w:tcW w:w="606" w:type="pct"/>
            <w:vAlign w:val="center"/>
          </w:tcPr>
          <w:p w14:paraId="46E12C8D" w14:textId="52F97AF7" w:rsidR="0044031F" w:rsidRPr="003F7286" w:rsidRDefault="00740CAF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740CAF">
              <w:rPr>
                <w:rFonts w:asciiTheme="minorHAnsi" w:hAnsiTheme="minorHAnsi"/>
                <w:b/>
                <w:sz w:val="20"/>
              </w:rPr>
              <w:t>Duration in days</w:t>
            </w:r>
          </w:p>
        </w:tc>
        <w:tc>
          <w:tcPr>
            <w:tcW w:w="828" w:type="pct"/>
            <w:vAlign w:val="center"/>
          </w:tcPr>
          <w:p w14:paraId="24D2616D" w14:textId="62F1EE28" w:rsidR="0044031F" w:rsidRPr="00740CAF" w:rsidRDefault="00D3452A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/>
                <w:b/>
                <w:sz w:val="20"/>
                <w:lang w:val="en-US"/>
              </w:rPr>
              <w:t>Planned d</w:t>
            </w:r>
            <w:r w:rsidRPr="00740CAF">
              <w:rPr>
                <w:rFonts w:asciiTheme="minorHAnsi" w:hAnsiTheme="minorHAnsi"/>
                <w:b/>
                <w:sz w:val="20"/>
                <w:lang w:val="en-US"/>
              </w:rPr>
              <w:t xml:space="preserve">ate </w:t>
            </w:r>
            <w:r w:rsidR="00740CAF" w:rsidRPr="00740CAF">
              <w:rPr>
                <w:rFonts w:asciiTheme="minorHAnsi" w:hAnsiTheme="minorHAnsi"/>
                <w:b/>
                <w:sz w:val="20"/>
                <w:lang w:val="en-US"/>
              </w:rPr>
              <w:t>of stay (MM/YYYY</w:t>
            </w:r>
            <w:r w:rsidR="003F7286" w:rsidRPr="00740CAF">
              <w:rPr>
                <w:rFonts w:asciiTheme="minorHAnsi" w:hAnsiTheme="minorHAnsi"/>
                <w:b/>
                <w:sz w:val="20"/>
                <w:lang w:val="en-US"/>
              </w:rPr>
              <w:t>)</w:t>
            </w:r>
          </w:p>
        </w:tc>
      </w:tr>
      <w:tr w:rsidR="00740CAF" w:rsidRPr="00A32A7C" w14:paraId="0F2C994D" w14:textId="77777777" w:rsidTr="00C3035A">
        <w:trPr>
          <w:trHeight w:val="58"/>
        </w:trPr>
        <w:sdt>
          <w:sdtPr>
            <w:rPr>
              <w:rStyle w:val="Formatvorlage4"/>
            </w:rPr>
            <w:id w:val="1845351940"/>
            <w:placeholder>
              <w:docPart w:val="17D9E9FB4B964AF8A575B558B9B3D251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7919C4F8" w14:textId="31B4330C" w:rsidR="00740CAF" w:rsidRPr="00740CAF" w:rsidRDefault="0015710E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15710E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2068760256"/>
            <w:placeholder>
              <w:docPart w:val="25E80EAACA164F9EBC051B982CA3654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6CA66184" w14:textId="305F3480" w:rsidR="00740CAF" w:rsidRPr="005D239B" w:rsidRDefault="0015710E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236066881"/>
            <w:placeholder>
              <w:docPart w:val="4AA587AE9EA440F3AFAA56C6B5749F50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45F7F5DF" w14:textId="42E34763" w:rsidR="00740CAF" w:rsidRPr="005D239B" w:rsidRDefault="0015710E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188525068"/>
            <w:placeholder>
              <w:docPart w:val="168A475473F94E4EA033562C36107CA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54A03BA9" w14:textId="58C745DE" w:rsidR="00740CAF" w:rsidRPr="005D239B" w:rsidRDefault="0015710E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45342434"/>
            <w:placeholder>
              <w:docPart w:val="411F1067E157429B8B8E61BFD29C515E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4D995A5E" w14:textId="25386C5B" w:rsidR="00740CAF" w:rsidRPr="005D239B" w:rsidRDefault="0015710E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08528A35" w14:textId="77777777" w:rsidTr="00C3035A">
        <w:trPr>
          <w:trHeight w:val="58"/>
        </w:trPr>
        <w:sdt>
          <w:sdtPr>
            <w:rPr>
              <w:rStyle w:val="Formatvorlage4"/>
            </w:rPr>
            <w:id w:val="-394194213"/>
            <w:placeholder>
              <w:docPart w:val="BB5EB43CB43E4557B6FC83225393FE17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02D65F01" w14:textId="5E3B5C2B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15710E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2067993259"/>
            <w:placeholder>
              <w:docPart w:val="BF90DDC9A47C4C85BCFB53D75855158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75076407" w14:textId="3B41F93A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284544140"/>
            <w:placeholder>
              <w:docPart w:val="EF928852AA424DD6BBC05B624DCF6A96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3795695D" w14:textId="68B9FAD7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530759721"/>
            <w:placeholder>
              <w:docPart w:val="60A5B2AC487C429583E0431E2040C77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79F7F943" w14:textId="5712974C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071078575"/>
            <w:placeholder>
              <w:docPart w:val="B2BC7815B1164CAAB08C9AD2610938D2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3D01C796" w14:textId="7C4C252A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6E2FC271" w14:textId="77777777" w:rsidTr="00C3035A">
        <w:trPr>
          <w:trHeight w:val="58"/>
        </w:trPr>
        <w:sdt>
          <w:sdtPr>
            <w:rPr>
              <w:rStyle w:val="Formatvorlage4"/>
            </w:rPr>
            <w:id w:val="963009860"/>
            <w:placeholder>
              <w:docPart w:val="5DB7D1C70E7B4D1D99367F80AD1CCB2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2AACBF58" w14:textId="3F7B1227" w:rsidR="00740CAF" w:rsidRPr="00740CAF" w:rsidRDefault="0015710E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191988534"/>
            <w:placeholder>
              <w:docPart w:val="A6F3D0E957CE42929F3A30D4D3E57C6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40355009" w14:textId="259B9C33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249008242"/>
            <w:placeholder>
              <w:docPart w:val="09170B32F03B4FDF9A0D7103537C49B1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584C4488" w14:textId="17B54A94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429089238"/>
            <w:placeholder>
              <w:docPart w:val="C6DF12C2F8354E18BFD96F56EA16750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00EDF864" w14:textId="080A7DF7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724597398"/>
            <w:placeholder>
              <w:docPart w:val="770CA24EEA764D0CBACC5C26DB3C7FC7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618CB605" w14:textId="4D986D76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69D6582F" w14:textId="77777777" w:rsidTr="00C3035A">
        <w:trPr>
          <w:trHeight w:val="58"/>
        </w:trPr>
        <w:sdt>
          <w:sdtPr>
            <w:rPr>
              <w:rStyle w:val="Formatvorlage4"/>
            </w:rPr>
            <w:id w:val="440349903"/>
            <w:placeholder>
              <w:docPart w:val="BFC4227F9C6F44469D63FF0CCC8AD06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7DEE5E0C" w14:textId="17BB9ADF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527407076"/>
            <w:placeholder>
              <w:docPart w:val="53FFD36A89A148458C12400A74BB946D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3C9AF735" w14:textId="281F757F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206612149"/>
            <w:placeholder>
              <w:docPart w:val="2E87DBD27C5B416CB2CF9BF9B6EDE2E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200A880B" w14:textId="627BF4C5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2133696862"/>
            <w:placeholder>
              <w:docPart w:val="23D606B3777D4B048D0CC6F3830D4F6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4F11D507" w14:textId="6AAAF55D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840350720"/>
            <w:placeholder>
              <w:docPart w:val="A78301E468E04A15BBEB820B6DBCB635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39436715" w14:textId="0A76B5F1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6833CFC5" w14:textId="77777777" w:rsidTr="00C3035A">
        <w:trPr>
          <w:trHeight w:val="58"/>
        </w:trPr>
        <w:sdt>
          <w:sdtPr>
            <w:rPr>
              <w:rStyle w:val="Formatvorlage4"/>
            </w:rPr>
            <w:id w:val="570086457"/>
            <w:placeholder>
              <w:docPart w:val="57EA458927BF4879ADBD70CAC468383E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62AEA7AD" w14:textId="767B4ED7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263664039"/>
            <w:placeholder>
              <w:docPart w:val="A42CC44E0BF646DAB612235E1F89D86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616383E4" w14:textId="1089166B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577401966"/>
            <w:placeholder>
              <w:docPart w:val="2A8DD8C4BED34C50BDD9E44CF73F188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41C7BF2F" w14:textId="23EE8C54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2020582477"/>
            <w:placeholder>
              <w:docPart w:val="C72C1438C33A409AB64DD046878DAA4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26FE437F" w14:textId="48C31F25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777295739"/>
            <w:placeholder>
              <w:docPart w:val="A9CC22E9F57145B3A0B8CD8B0AB4649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5F01EED2" w14:textId="7F0E0720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46EA3CA2" w14:textId="77777777" w:rsidTr="00C3035A">
        <w:trPr>
          <w:trHeight w:val="58"/>
        </w:trPr>
        <w:sdt>
          <w:sdtPr>
            <w:rPr>
              <w:rStyle w:val="Formatvorlage4"/>
            </w:rPr>
            <w:id w:val="-1473892775"/>
            <w:placeholder>
              <w:docPart w:val="F9EA2EA6BE8A4D21A7DF94E8F5B3D812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4E80909E" w14:textId="2D8FAA3B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399522563"/>
            <w:placeholder>
              <w:docPart w:val="7D704B8AE2A24A609F25686C9CDF1418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3538E7B9" w14:textId="13FB9B41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970050240"/>
            <w:placeholder>
              <w:docPart w:val="70FEA5107DFC48DCB3EE93251D462F8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631E7461" w14:textId="19B0B18F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505933399"/>
            <w:placeholder>
              <w:docPart w:val="C95132A564CB4EBD92DA63DAF1CAA3F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226394B7" w14:textId="24583D35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853601748"/>
            <w:placeholder>
              <w:docPart w:val="65D79131B04B4B8E89DE1E6EC34E634E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26B69E79" w14:textId="5457F675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58D5C847" w14:textId="77777777" w:rsidTr="00C3035A">
        <w:trPr>
          <w:trHeight w:val="58"/>
        </w:trPr>
        <w:sdt>
          <w:sdtPr>
            <w:rPr>
              <w:rStyle w:val="Formatvorlage4"/>
            </w:rPr>
            <w:id w:val="-366142753"/>
            <w:placeholder>
              <w:docPart w:val="4ED89324E9EA4601A548E592D9BFB1F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728D3CCA" w14:textId="11FFA4AB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791099747"/>
            <w:placeholder>
              <w:docPart w:val="26A3666C86B64F848A5D00811A77808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2F6218B4" w14:textId="66187711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849950704"/>
            <w:placeholder>
              <w:docPart w:val="CC3667BFDD594D61BF946C2D099119D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615A8D07" w14:textId="397CFC45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218425771"/>
            <w:placeholder>
              <w:docPart w:val="9FE6F5AECA4544FB89F1FE5148EFC2A5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69E12500" w14:textId="54E8AABF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2063939099"/>
            <w:placeholder>
              <w:docPart w:val="5E83E15584DC4406849A6E6D7235F71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2324E0EE" w14:textId="5D24D886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3AE5F339" w14:textId="77777777" w:rsidTr="00C3035A">
        <w:trPr>
          <w:trHeight w:val="58"/>
        </w:trPr>
        <w:sdt>
          <w:sdtPr>
            <w:rPr>
              <w:rStyle w:val="Formatvorlage4"/>
            </w:rPr>
            <w:id w:val="-1889784246"/>
            <w:placeholder>
              <w:docPart w:val="90DCD894F8354DCDBAA7D7DAA8401F58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2BB16233" w14:textId="1058F495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454211189"/>
            <w:placeholder>
              <w:docPart w:val="51BE0058B0EA42628FA73D0D1483D75D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4F10FAFE" w14:textId="3ACE6FB7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423501523"/>
            <w:placeholder>
              <w:docPart w:val="97A2DFDEFC7E4A71B55F2690EE56C1AE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5979D284" w14:textId="75146648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431326912"/>
            <w:placeholder>
              <w:docPart w:val="BE32D6C51874404AB929DC5CC5F70136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318DEF8A" w14:textId="6D425A12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879204953"/>
            <w:placeholder>
              <w:docPart w:val="89F133CDDF564C35832F8A02C8DADFD7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1C712004" w14:textId="5AEC528D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6EF4088E" w14:textId="77777777" w:rsidTr="00C3035A">
        <w:trPr>
          <w:trHeight w:val="58"/>
        </w:trPr>
        <w:sdt>
          <w:sdtPr>
            <w:rPr>
              <w:rStyle w:val="Formatvorlage4"/>
            </w:rPr>
            <w:id w:val="-1853863937"/>
            <w:placeholder>
              <w:docPart w:val="AC17E9FCFF5F496E9A436F5D464327B5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27C9DCFE" w14:textId="32E83583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937481245"/>
            <w:placeholder>
              <w:docPart w:val="47ED88DF99674EF7BBB7008610CE5BA7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062FD6B7" w14:textId="62BB88FA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874838683"/>
            <w:placeholder>
              <w:docPart w:val="382685307418435795CA6C0C2A25704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744CE72B" w14:textId="7912D85B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694002380"/>
            <w:placeholder>
              <w:docPart w:val="90E7CA1F66D144259D06BCA1DA43CBF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454D61C5" w14:textId="7146EC28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842122831"/>
            <w:placeholder>
              <w:docPart w:val="011CE19326334D99A47FE9431836D21C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22B0AD46" w14:textId="1E572543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C75A31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</w:tbl>
    <w:p w14:paraId="078C5F33" w14:textId="5B3B9AAC" w:rsidR="0044031F" w:rsidRDefault="0044031F" w:rsidP="00241D4E">
      <w:pPr>
        <w:rPr>
          <w:rFonts w:asciiTheme="majorHAnsi" w:hAnsiTheme="majorHAnsi" w:cs="Arial"/>
          <w:b/>
          <w:sz w:val="22"/>
        </w:rPr>
      </w:pPr>
    </w:p>
    <w:tbl>
      <w:tblPr>
        <w:tblStyle w:val="Tabellenraster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553"/>
        <w:gridCol w:w="1185"/>
        <w:gridCol w:w="2927"/>
        <w:gridCol w:w="1132"/>
        <w:gridCol w:w="1547"/>
      </w:tblGrid>
      <w:tr w:rsidR="003F7286" w:rsidRPr="004A728B" w14:paraId="142A6C1B" w14:textId="77777777" w:rsidTr="00341B5F">
        <w:trPr>
          <w:trHeight w:val="63"/>
        </w:trPr>
        <w:tc>
          <w:tcPr>
            <w:tcW w:w="1366" w:type="pct"/>
            <w:vAlign w:val="center"/>
          </w:tcPr>
          <w:p w14:paraId="4586B08C" w14:textId="5F6AC5AA" w:rsidR="003F7286" w:rsidRPr="00740CAF" w:rsidRDefault="007403D7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/>
                <w:b/>
                <w:sz w:val="20"/>
                <w:lang w:val="en-US"/>
              </w:rPr>
              <w:lastRenderedPageBreak/>
              <w:t>P</w:t>
            </w:r>
            <w:r w:rsidR="00740CAF" w:rsidRPr="00740CAF">
              <w:rPr>
                <w:rFonts w:asciiTheme="minorHAnsi" w:hAnsiTheme="minorHAnsi"/>
                <w:b/>
                <w:sz w:val="20"/>
                <w:lang w:val="en-US"/>
              </w:rPr>
              <w:t>roject participant</w:t>
            </w:r>
            <w:r>
              <w:rPr>
                <w:rFonts w:asciiTheme="minorHAnsi" w:hAnsiTheme="minorHAnsi"/>
                <w:b/>
                <w:sz w:val="20"/>
                <w:lang w:val="en-US"/>
              </w:rPr>
              <w:t xml:space="preserve"> of the partner</w:t>
            </w:r>
            <w:r w:rsidR="00740CAF" w:rsidRPr="00740CAF">
              <w:rPr>
                <w:rFonts w:asciiTheme="minorHAnsi" w:hAnsiTheme="minorHAnsi"/>
                <w:b/>
                <w:sz w:val="20"/>
                <w:lang w:val="en-US"/>
              </w:rPr>
              <w:t xml:space="preserve"> </w:t>
            </w:r>
            <w:r w:rsidR="00D3452A">
              <w:rPr>
                <w:rFonts w:asciiTheme="minorHAnsi" w:hAnsiTheme="minorHAnsi"/>
                <w:b/>
                <w:sz w:val="20"/>
                <w:lang w:val="en-US"/>
              </w:rPr>
              <w:t xml:space="preserve">to </w:t>
            </w:r>
            <w:r w:rsidR="0071717D">
              <w:rPr>
                <w:rFonts w:asciiTheme="minorHAnsi" w:hAnsiTheme="minorHAnsi"/>
                <w:b/>
                <w:sz w:val="20"/>
                <w:lang w:val="en-US"/>
              </w:rPr>
              <w:t xml:space="preserve">perform </w:t>
            </w:r>
            <w:r w:rsidR="00740CAF" w:rsidRPr="00740CAF">
              <w:rPr>
                <w:rFonts w:asciiTheme="minorHAnsi" w:hAnsiTheme="minorHAnsi"/>
                <w:b/>
                <w:sz w:val="20"/>
                <w:lang w:val="en-US"/>
              </w:rPr>
              <w:t>stay</w:t>
            </w:r>
            <w:r w:rsidR="0071717D">
              <w:rPr>
                <w:rFonts w:asciiTheme="minorHAnsi" w:hAnsiTheme="minorHAnsi"/>
                <w:b/>
                <w:sz w:val="20"/>
                <w:lang w:val="en-US"/>
              </w:rPr>
              <w:t xml:space="preserve"> in Germany</w:t>
            </w:r>
          </w:p>
        </w:tc>
        <w:tc>
          <w:tcPr>
            <w:tcW w:w="634" w:type="pct"/>
            <w:vAlign w:val="center"/>
          </w:tcPr>
          <w:p w14:paraId="5B2FC658" w14:textId="424A730C" w:rsidR="003F7286" w:rsidRPr="003F7286" w:rsidRDefault="00740CAF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740CAF">
              <w:rPr>
                <w:rFonts w:asciiTheme="minorHAnsi" w:hAnsiTheme="minorHAnsi"/>
                <w:b/>
                <w:sz w:val="20"/>
              </w:rPr>
              <w:t>Academic status</w:t>
            </w:r>
          </w:p>
        </w:tc>
        <w:tc>
          <w:tcPr>
            <w:tcW w:w="1566" w:type="pct"/>
            <w:vAlign w:val="center"/>
          </w:tcPr>
          <w:p w14:paraId="52D915DA" w14:textId="19C20AAB" w:rsidR="003F7286" w:rsidRPr="00740CAF" w:rsidRDefault="00740CAF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  <w:lang w:val="en-US"/>
              </w:rPr>
            </w:pPr>
            <w:r w:rsidRPr="00740CAF">
              <w:rPr>
                <w:rFonts w:asciiTheme="minorHAnsi" w:hAnsiTheme="minorHAnsi"/>
                <w:b/>
                <w:sz w:val="20"/>
                <w:lang w:val="en-US"/>
              </w:rPr>
              <w:t>Research task to be performed</w:t>
            </w:r>
          </w:p>
        </w:tc>
        <w:tc>
          <w:tcPr>
            <w:tcW w:w="606" w:type="pct"/>
            <w:vAlign w:val="center"/>
          </w:tcPr>
          <w:p w14:paraId="6D283E02" w14:textId="4A442BC3" w:rsidR="003F7286" w:rsidRPr="003F7286" w:rsidRDefault="00740CAF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</w:rPr>
            </w:pPr>
            <w:r w:rsidRPr="00740CAF">
              <w:rPr>
                <w:rFonts w:asciiTheme="minorHAnsi" w:hAnsiTheme="minorHAnsi"/>
                <w:b/>
                <w:sz w:val="20"/>
              </w:rPr>
              <w:t>Duration in days</w:t>
            </w:r>
          </w:p>
        </w:tc>
        <w:tc>
          <w:tcPr>
            <w:tcW w:w="828" w:type="pct"/>
            <w:vAlign w:val="center"/>
          </w:tcPr>
          <w:p w14:paraId="3BDFCF8F" w14:textId="721206E2" w:rsidR="003F7286" w:rsidRPr="00740CAF" w:rsidRDefault="00D3452A" w:rsidP="00341B5F">
            <w:pPr>
              <w:spacing w:after="0" w:line="259" w:lineRule="auto"/>
              <w:rPr>
                <w:rFonts w:asciiTheme="minorHAnsi" w:hAnsiTheme="minorHAnsi"/>
                <w:b/>
                <w:sz w:val="20"/>
                <w:lang w:val="en-US"/>
              </w:rPr>
            </w:pPr>
            <w:r>
              <w:rPr>
                <w:rFonts w:asciiTheme="minorHAnsi" w:hAnsiTheme="minorHAnsi"/>
                <w:b/>
                <w:sz w:val="20"/>
                <w:lang w:val="en-US"/>
              </w:rPr>
              <w:t>Planned d</w:t>
            </w:r>
            <w:r w:rsidRPr="00740CAF">
              <w:rPr>
                <w:rFonts w:asciiTheme="minorHAnsi" w:hAnsiTheme="minorHAnsi"/>
                <w:b/>
                <w:sz w:val="20"/>
                <w:lang w:val="en-US"/>
              </w:rPr>
              <w:t xml:space="preserve">ate </w:t>
            </w:r>
            <w:r w:rsidR="00740CAF" w:rsidRPr="00740CAF">
              <w:rPr>
                <w:rFonts w:asciiTheme="minorHAnsi" w:hAnsiTheme="minorHAnsi"/>
                <w:b/>
                <w:sz w:val="20"/>
                <w:lang w:val="en-US"/>
              </w:rPr>
              <w:t>of stay (MM/YYYY)</w:t>
            </w:r>
            <w:r w:rsidR="003F7286" w:rsidRPr="00740CAF">
              <w:rPr>
                <w:rFonts w:asciiTheme="minorHAnsi" w:hAnsiTheme="minorHAnsi"/>
                <w:b/>
                <w:sz w:val="20"/>
                <w:lang w:val="en-US"/>
              </w:rPr>
              <w:t>)</w:t>
            </w:r>
          </w:p>
        </w:tc>
      </w:tr>
      <w:tr w:rsidR="00740CAF" w:rsidRPr="00A32A7C" w14:paraId="2ECC07B3" w14:textId="77777777" w:rsidTr="00341B5F">
        <w:trPr>
          <w:trHeight w:val="58"/>
        </w:trPr>
        <w:sdt>
          <w:sdtPr>
            <w:rPr>
              <w:rStyle w:val="Formatvorlage4"/>
            </w:rPr>
            <w:id w:val="1300650481"/>
            <w:placeholder>
              <w:docPart w:val="13D10F48A13C41C4B52AFD95351458C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3A820267" w14:textId="331EB0B5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020966541"/>
            <w:placeholder>
              <w:docPart w:val="EA58E5B40545405E8A19B03082E43321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28A304E8" w14:textId="5EA05EAD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226288958"/>
            <w:placeholder>
              <w:docPart w:val="776D1E4AE3CA4AA3B58E757D0BABCE1E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110009CE" w14:textId="41D4DC8B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809815444"/>
            <w:placeholder>
              <w:docPart w:val="2BBFD53818FB422E92766F55F832D30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4984EF4A" w14:textId="35D43412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050340937"/>
            <w:placeholder>
              <w:docPart w:val="76FA9731AC794F62B75A58A173DC743F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0BDCC05B" w14:textId="636B92C3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1BBDC0D3" w14:textId="77777777" w:rsidTr="00341B5F">
        <w:trPr>
          <w:trHeight w:val="58"/>
        </w:trPr>
        <w:sdt>
          <w:sdtPr>
            <w:rPr>
              <w:rStyle w:val="Formatvorlage4"/>
            </w:rPr>
            <w:id w:val="-953171580"/>
            <w:placeholder>
              <w:docPart w:val="F8C4D5BFA34C43C5B34921BAAD4D2F55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6450310C" w14:textId="2AD4CFBE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330174263"/>
            <w:placeholder>
              <w:docPart w:val="4D18A56EAA924D8E880A089E56EE9B01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73767D16" w14:textId="3BB9F251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999341135"/>
            <w:placeholder>
              <w:docPart w:val="BA258FF0610B441BA7AD8DDE40988295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23A9AC21" w14:textId="64B42F37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268504941"/>
            <w:placeholder>
              <w:docPart w:val="E3AB4632F2784202B4F9E86721FADC60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3F3D40A2" w14:textId="466F9767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82105841"/>
            <w:placeholder>
              <w:docPart w:val="AE20D9102F77475E9C9D4728B29C03A8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2BE56E1B" w14:textId="7D198833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6A0DA429" w14:textId="77777777" w:rsidTr="00341B5F">
        <w:trPr>
          <w:trHeight w:val="58"/>
        </w:trPr>
        <w:sdt>
          <w:sdtPr>
            <w:rPr>
              <w:rStyle w:val="Formatvorlage4"/>
            </w:rPr>
            <w:id w:val="-2144725340"/>
            <w:placeholder>
              <w:docPart w:val="4B4A20C5CD684D54842E719E901996C8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599B2F46" w14:textId="73708CC0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722825459"/>
            <w:placeholder>
              <w:docPart w:val="3200CBC22CDF4D1682357A6364AE1D57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31717B5B" w14:textId="27CD5470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918830651"/>
            <w:placeholder>
              <w:docPart w:val="87E1AC26F7A74BC096C2B80CCB29962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69960D40" w14:textId="5ACD4AC5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182199992"/>
            <w:placeholder>
              <w:docPart w:val="519A25F3EAF54D6A9AFD8C2CEC04AD4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3C873D1F" w14:textId="438F7589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801000659"/>
            <w:placeholder>
              <w:docPart w:val="7DD987B27029492ABF50F7D35D1F539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2B40A52E" w14:textId="0D427E11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21BD8569" w14:textId="77777777" w:rsidTr="00341B5F">
        <w:trPr>
          <w:trHeight w:val="58"/>
        </w:trPr>
        <w:sdt>
          <w:sdtPr>
            <w:rPr>
              <w:rStyle w:val="Formatvorlage4"/>
            </w:rPr>
            <w:id w:val="-395894126"/>
            <w:placeholder>
              <w:docPart w:val="3CC80C4CBB9C41C9AF7C8EE7E4F0605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285F998E" w14:textId="46E8B8E1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524757143"/>
            <w:placeholder>
              <w:docPart w:val="F2F5010130A543B1BE2E976F866617B8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76929C32" w14:textId="40B985A2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017931101"/>
            <w:placeholder>
              <w:docPart w:val="C745FB39C0A641218B169107AC2F9E9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717F3288" w14:textId="5CCA142B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148550419"/>
            <w:placeholder>
              <w:docPart w:val="3CC4FBBC61A545ED96C71C7060A8586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37C27BB9" w14:textId="4BC4D1E0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359198693"/>
            <w:placeholder>
              <w:docPart w:val="A76A7EE4BAE843989F5C9A41C46C1C0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3B114CD6" w14:textId="113A70A8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3093510F" w14:textId="77777777" w:rsidTr="00341B5F">
        <w:trPr>
          <w:trHeight w:val="58"/>
        </w:trPr>
        <w:sdt>
          <w:sdtPr>
            <w:rPr>
              <w:rStyle w:val="Formatvorlage4"/>
            </w:rPr>
            <w:id w:val="-1305149121"/>
            <w:placeholder>
              <w:docPart w:val="BEFF0921BBF1485EB1F10A8818666DA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7EB3D48C" w14:textId="098E8BE0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29428840"/>
            <w:placeholder>
              <w:docPart w:val="009B5B587F2447AB8939E62EB68EAAD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53EE0308" w14:textId="3E46E4D5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507751205"/>
            <w:placeholder>
              <w:docPart w:val="BA9FA3E9977F48B8BFECD90B20BFB31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6CF733A1" w14:textId="57AE4FFB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324440806"/>
            <w:placeholder>
              <w:docPart w:val="CEB928939B4C4536B3EB690F9F5C60C2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62848CA4" w14:textId="6510F1C2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477288895"/>
            <w:placeholder>
              <w:docPart w:val="17B13F1EE8434633B52D9C533EF2423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121451D0" w14:textId="434DD68E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4B1057DE" w14:textId="77777777" w:rsidTr="00341B5F">
        <w:trPr>
          <w:trHeight w:val="58"/>
        </w:trPr>
        <w:sdt>
          <w:sdtPr>
            <w:rPr>
              <w:rStyle w:val="Formatvorlage4"/>
            </w:rPr>
            <w:id w:val="721184382"/>
            <w:placeholder>
              <w:docPart w:val="4E516BAE6F6E4771852945586592D080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1E9984A4" w14:textId="2826ECD6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913393428"/>
            <w:placeholder>
              <w:docPart w:val="E2771B08EC954EE5A7CA241599452F6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02825967" w14:textId="53A10AAD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745621524"/>
            <w:placeholder>
              <w:docPart w:val="A9216918AFB54B12884AC469DC026525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5DAC8561" w14:textId="36A35BBE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673489724"/>
            <w:placeholder>
              <w:docPart w:val="3B321187387C4432BE932922CAA53E8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3E85C696" w14:textId="655A9949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317499366"/>
            <w:placeholder>
              <w:docPart w:val="9D4B96485CE94AC78354712A442E9574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2D204C00" w14:textId="191E5529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1C73FC9C" w14:textId="77777777" w:rsidTr="00341B5F">
        <w:trPr>
          <w:trHeight w:val="58"/>
        </w:trPr>
        <w:sdt>
          <w:sdtPr>
            <w:rPr>
              <w:rStyle w:val="Formatvorlage4"/>
            </w:rPr>
            <w:id w:val="-79676384"/>
            <w:placeholder>
              <w:docPart w:val="3C88F145B69A432F942BECFA5FC56FFA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4D07BE82" w14:textId="7173B634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130250159"/>
            <w:placeholder>
              <w:docPart w:val="44A70831C5A74982B7EB8B5875EFCD66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3D24596B" w14:textId="1D2096EB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873988955"/>
            <w:placeholder>
              <w:docPart w:val="FEBDB828364243EB96A1B5F5D9A33F4C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36872FB2" w14:textId="1826753D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33080667"/>
            <w:placeholder>
              <w:docPart w:val="618E9262672C4643B75EFFF7061E10F5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7B3D80A0" w14:textId="468086E8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2070382407"/>
            <w:placeholder>
              <w:docPart w:val="7235EBCB54CC43728957AC9CCE580A2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017C667A" w14:textId="7D883297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0623902F" w14:textId="77777777" w:rsidTr="00341B5F">
        <w:trPr>
          <w:trHeight w:val="58"/>
        </w:trPr>
        <w:sdt>
          <w:sdtPr>
            <w:rPr>
              <w:rStyle w:val="Formatvorlage4"/>
            </w:rPr>
            <w:id w:val="-1806997097"/>
            <w:placeholder>
              <w:docPart w:val="7D45E2780A17403A85E6FFD36BED92E2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28AEBF8C" w14:textId="0FC8EF98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64525990"/>
            <w:placeholder>
              <w:docPart w:val="61543613C57147E69CEC32151EDACDC2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52F718CA" w14:textId="3F4FE2B2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522825312"/>
            <w:placeholder>
              <w:docPart w:val="A4C0750272BA4F2AB3055AB8AB7BE62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6C7EE50B" w14:textId="25357064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78599749"/>
            <w:placeholder>
              <w:docPart w:val="44DF6569AF4E4A739B6D8FA7A6978123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5B25CF7B" w14:textId="5FFB2FF8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565184090"/>
            <w:placeholder>
              <w:docPart w:val="C8EFDCC25E2845CC832F0B9C3860B94E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54957E85" w14:textId="5C8BE59D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740CAF" w:rsidRPr="00A32A7C" w14:paraId="5EC4AE52" w14:textId="77777777" w:rsidTr="00341B5F">
        <w:trPr>
          <w:trHeight w:val="58"/>
        </w:trPr>
        <w:sdt>
          <w:sdtPr>
            <w:rPr>
              <w:rStyle w:val="Formatvorlage4"/>
            </w:rPr>
            <w:id w:val="-1733850053"/>
            <w:placeholder>
              <w:docPart w:val="D435F656A00D4256A6AAAD1805063138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366" w:type="pct"/>
              </w:tcPr>
              <w:p w14:paraId="1D5F02B7" w14:textId="05B2AFF1" w:rsidR="00740CAF" w:rsidRPr="00740CAF" w:rsidRDefault="00740CAF" w:rsidP="00740CAF">
                <w:pPr>
                  <w:spacing w:after="0" w:line="259" w:lineRule="auto"/>
                  <w:rPr>
                    <w:sz w:val="20"/>
                    <w:lang w:val="en-US"/>
                  </w:rPr>
                </w:pPr>
                <w:r w:rsidRPr="00BE77F0">
                  <w:rPr>
                    <w:rStyle w:val="Formatvorlage4"/>
                    <w:color w:val="808080" w:themeColor="background1" w:themeShade="80"/>
                    <w:lang w:val="en-US"/>
                  </w:rPr>
                  <w:t>Please state the name, if known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260680760"/>
            <w:placeholder>
              <w:docPart w:val="3860C644BA5447D5BE241C907C9493A0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34" w:type="pct"/>
              </w:tcPr>
              <w:p w14:paraId="60F7DD54" w14:textId="326C457E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1755887020"/>
            <w:placeholder>
              <w:docPart w:val="FBDCE304D1434E099AB7E9047CC8A129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1566" w:type="pct"/>
              </w:tcPr>
              <w:p w14:paraId="1FF2B7DC" w14:textId="62E62978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1568140610"/>
            <w:placeholder>
              <w:docPart w:val="114F4DF824154FECA5D533BE73E13266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606" w:type="pct"/>
              </w:tcPr>
              <w:p w14:paraId="3D842C51" w14:textId="367D25BB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  <w:sdt>
          <w:sdtPr>
            <w:rPr>
              <w:rStyle w:val="Formatvorlage4"/>
              <w:lang w:val="en-GB"/>
            </w:rPr>
            <w:id w:val="-732703875"/>
            <w:placeholder>
              <w:docPart w:val="EBC6B033B9474B059943F374E7C5BBE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828" w:type="pct"/>
              </w:tcPr>
              <w:p w14:paraId="12A4FE83" w14:textId="65E12824" w:rsidR="00740CAF" w:rsidRPr="005D239B" w:rsidRDefault="00740CAF" w:rsidP="00740CAF">
                <w:pPr>
                  <w:spacing w:after="0" w:line="259" w:lineRule="auto"/>
                  <w:rPr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</w:tbl>
    <w:p w14:paraId="6CA1509D" w14:textId="039E87CE" w:rsidR="003F7286" w:rsidRDefault="003F7286" w:rsidP="00241D4E">
      <w:pPr>
        <w:rPr>
          <w:rFonts w:asciiTheme="majorHAnsi" w:hAnsiTheme="majorHAnsi" w:cs="Arial"/>
          <w:b/>
          <w:sz w:val="22"/>
        </w:rPr>
      </w:pPr>
    </w:p>
    <w:tbl>
      <w:tblPr>
        <w:tblStyle w:val="Tabellenraster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9344"/>
      </w:tblGrid>
      <w:tr w:rsidR="003C7042" w:rsidRPr="00994764" w14:paraId="1C5422A9" w14:textId="77777777" w:rsidTr="00481F60">
        <w:trPr>
          <w:trHeight w:val="567"/>
        </w:trPr>
        <w:tc>
          <w:tcPr>
            <w:tcW w:w="5000" w:type="pct"/>
            <w:shd w:val="clear" w:color="auto" w:fill="D9D9D9" w:themeFill="background1" w:themeFillShade="D9"/>
            <w:vAlign w:val="center"/>
          </w:tcPr>
          <w:p w14:paraId="087C1C3E" w14:textId="7F78C791" w:rsidR="003C7042" w:rsidRPr="00D04C12" w:rsidRDefault="00740CAF" w:rsidP="00481F60">
            <w:pPr>
              <w:spacing w:after="0" w:line="259" w:lineRule="auto"/>
              <w:rPr>
                <w:rFonts w:asciiTheme="majorHAnsi" w:hAnsiTheme="majorHAnsi"/>
                <w:b/>
                <w:sz w:val="22"/>
              </w:rPr>
            </w:pPr>
            <w:bookmarkStart w:id="2" w:name="_Hlk88831726"/>
            <w:r w:rsidRPr="00740CAF">
              <w:rPr>
                <w:rFonts w:asciiTheme="majorHAnsi" w:hAnsiTheme="majorHAnsi"/>
                <w:b/>
                <w:sz w:val="22"/>
              </w:rPr>
              <w:t>Further programme</w:t>
            </w:r>
            <w:r w:rsidR="00D3452A">
              <w:rPr>
                <w:rFonts w:asciiTheme="majorHAnsi" w:hAnsiTheme="majorHAnsi"/>
                <w:b/>
                <w:sz w:val="22"/>
              </w:rPr>
              <w:t xml:space="preserve"> </w:t>
            </w:r>
            <w:r w:rsidRPr="00740CAF">
              <w:rPr>
                <w:rFonts w:asciiTheme="majorHAnsi" w:hAnsiTheme="majorHAnsi"/>
                <w:b/>
                <w:sz w:val="22"/>
              </w:rPr>
              <w:t>specific information</w:t>
            </w:r>
          </w:p>
        </w:tc>
      </w:tr>
      <w:tr w:rsidR="003C7042" w:rsidRPr="004A728B" w14:paraId="7F6B59BA" w14:textId="77777777" w:rsidTr="00481F60">
        <w:trPr>
          <w:trHeight w:val="397"/>
        </w:trPr>
        <w:tc>
          <w:tcPr>
            <w:tcW w:w="5000" w:type="pct"/>
            <w:vAlign w:val="center"/>
          </w:tcPr>
          <w:p w14:paraId="55F6FD96" w14:textId="759C1C8A" w:rsidR="003C7042" w:rsidRPr="00DA4866" w:rsidRDefault="00740CAF" w:rsidP="00C00193">
            <w:pPr>
              <w:spacing w:line="259" w:lineRule="auto"/>
              <w:rPr>
                <w:rStyle w:val="Formatvorlage9"/>
                <w:rFonts w:asciiTheme="minorHAnsi" w:hAnsiTheme="minorHAnsi"/>
                <w:lang w:val="en-US"/>
              </w:rPr>
            </w:pPr>
            <w:r w:rsidRPr="00DA4866">
              <w:rPr>
                <w:rFonts w:asciiTheme="minorHAnsi" w:hAnsiTheme="minorHAnsi"/>
                <w:b/>
                <w:sz w:val="20"/>
                <w:lang w:val="en-US"/>
              </w:rPr>
              <w:t>Structure of the research group</w:t>
            </w:r>
            <w:r w:rsidR="00C00193" w:rsidRPr="00DA4866">
              <w:rPr>
                <w:rFonts w:asciiTheme="minorHAnsi" w:hAnsiTheme="minorHAnsi"/>
                <w:b/>
                <w:sz w:val="20"/>
                <w:lang w:val="en-US"/>
              </w:rPr>
              <w:br/>
            </w:r>
            <w:r w:rsidR="007F318C">
              <w:rPr>
                <w:rStyle w:val="Formatvorlage4"/>
                <w:lang w:val="en-US"/>
              </w:rPr>
              <w:t>B</w:t>
            </w:r>
            <w:r w:rsidR="00D3452A" w:rsidRPr="00DA4866">
              <w:rPr>
                <w:rStyle w:val="Formatvorlage4"/>
                <w:lang w:val="en-US"/>
              </w:rPr>
              <w:t xml:space="preserve">riefly </w:t>
            </w:r>
            <w:r w:rsidR="00DA4866">
              <w:rPr>
                <w:rStyle w:val="Formatvorlage4"/>
                <w:lang w:val="en-US"/>
              </w:rPr>
              <w:t>d</w:t>
            </w:r>
            <w:r w:rsidR="00DA4866" w:rsidRPr="00DA4866">
              <w:rPr>
                <w:rStyle w:val="Formatvorlage4"/>
                <w:lang w:val="en-US"/>
              </w:rPr>
              <w:t xml:space="preserve">escribe the structure of your research group and the criteria </w:t>
            </w:r>
            <w:r w:rsidR="007403D7">
              <w:rPr>
                <w:rStyle w:val="Formatvorlage4"/>
                <w:lang w:val="en-US"/>
              </w:rPr>
              <w:t>f</w:t>
            </w:r>
            <w:r w:rsidR="007403D7" w:rsidRPr="007403D7">
              <w:rPr>
                <w:rStyle w:val="Formatvorlage4"/>
                <w:lang w:val="en-US"/>
              </w:rPr>
              <w:t xml:space="preserve">or selecting the </w:t>
            </w:r>
            <w:r w:rsidR="007403D7">
              <w:rPr>
                <w:rStyle w:val="Formatvorlage4"/>
                <w:lang w:val="en-US"/>
              </w:rPr>
              <w:t>p</w:t>
            </w:r>
            <w:r w:rsidR="007403D7" w:rsidRPr="007403D7">
              <w:rPr>
                <w:rStyle w:val="Formatvorlage4"/>
                <w:lang w:val="en-US"/>
              </w:rPr>
              <w:t>roj</w:t>
            </w:r>
            <w:r w:rsidR="007403D7">
              <w:rPr>
                <w:rStyle w:val="Formatvorlage4"/>
                <w:lang w:val="en-US"/>
              </w:rPr>
              <w:t>ect participants.</w:t>
            </w:r>
          </w:p>
        </w:tc>
      </w:tr>
      <w:tr w:rsidR="003C7042" w14:paraId="3AF93A40" w14:textId="77777777" w:rsidTr="00481F60">
        <w:trPr>
          <w:trHeight w:val="397"/>
        </w:trPr>
        <w:sdt>
          <w:sdtPr>
            <w:rPr>
              <w:rStyle w:val="Formatvorlage4"/>
              <w:lang w:val="en-GB"/>
            </w:rPr>
            <w:id w:val="13047704"/>
            <w:placeholder>
              <w:docPart w:val="F2B21E9D05064609AA6A45A42F522CEB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5000" w:type="pct"/>
                <w:vAlign w:val="center"/>
              </w:tcPr>
              <w:p w14:paraId="545E2689" w14:textId="092FE041" w:rsidR="003C7042" w:rsidRPr="00D04C12" w:rsidRDefault="0015710E" w:rsidP="00481F60">
                <w:pPr>
                  <w:spacing w:line="259" w:lineRule="auto"/>
                  <w:rPr>
                    <w:rStyle w:val="Formatvorlage9"/>
                    <w:rFonts w:asciiTheme="minorHAnsi" w:hAnsiTheme="minorHAnsi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tr w:rsidR="004E3937" w:rsidRPr="004A728B" w14:paraId="09532C27" w14:textId="77777777" w:rsidTr="00481F60">
        <w:trPr>
          <w:trHeight w:val="397"/>
        </w:trPr>
        <w:tc>
          <w:tcPr>
            <w:tcW w:w="5000" w:type="pct"/>
            <w:vAlign w:val="center"/>
          </w:tcPr>
          <w:p w14:paraId="4AD81D21" w14:textId="1A2BA524" w:rsidR="00C00193" w:rsidRPr="00DA4866" w:rsidRDefault="00740CAF" w:rsidP="00C00193">
            <w:pPr>
              <w:spacing w:after="0" w:line="259" w:lineRule="auto"/>
              <w:rPr>
                <w:rFonts w:asciiTheme="minorHAnsi" w:hAnsiTheme="minorHAnsi"/>
                <w:b/>
                <w:sz w:val="20"/>
                <w:lang w:val="en-US"/>
              </w:rPr>
            </w:pPr>
            <w:r w:rsidRPr="00DA4866">
              <w:rPr>
                <w:rFonts w:asciiTheme="minorHAnsi" w:hAnsiTheme="minorHAnsi"/>
                <w:b/>
                <w:sz w:val="20"/>
                <w:lang w:val="en-US"/>
              </w:rPr>
              <w:t>Roles in the project</w:t>
            </w:r>
          </w:p>
          <w:p w14:paraId="197A7124" w14:textId="161EAF91" w:rsidR="004E3937" w:rsidRPr="008474AB" w:rsidRDefault="00C76217" w:rsidP="00C00193">
            <w:pPr>
              <w:spacing w:line="259" w:lineRule="auto"/>
              <w:rPr>
                <w:rStyle w:val="Formatvorlage4"/>
                <w:color w:val="auto"/>
                <w:lang w:val="en-US"/>
              </w:rPr>
            </w:pPr>
            <w:r>
              <w:rPr>
                <w:rFonts w:asciiTheme="minorHAnsi" w:hAnsiTheme="minorHAnsi"/>
                <w:sz w:val="20"/>
                <w:lang w:val="en-US"/>
              </w:rPr>
              <w:t xml:space="preserve">Please </w:t>
            </w:r>
            <w:r w:rsidR="007F318C">
              <w:rPr>
                <w:rFonts w:asciiTheme="minorHAnsi" w:hAnsiTheme="minorHAnsi"/>
                <w:sz w:val="20"/>
                <w:lang w:val="en-US"/>
              </w:rPr>
              <w:t>e</w:t>
            </w:r>
            <w:r w:rsidR="007F318C" w:rsidRPr="00D85EA8">
              <w:rPr>
                <w:rFonts w:asciiTheme="minorHAnsi" w:hAnsiTheme="minorHAnsi"/>
                <w:sz w:val="20"/>
                <w:lang w:val="en-US"/>
              </w:rPr>
              <w:t>xplain</w:t>
            </w:r>
            <w:r w:rsidR="007F318C">
              <w:rPr>
                <w:rFonts w:asciiTheme="minorHAnsi" w:hAnsiTheme="minorHAnsi"/>
                <w:sz w:val="20"/>
                <w:lang w:val="en-US"/>
              </w:rPr>
              <w:t xml:space="preserve"> </w:t>
            </w:r>
            <w:r w:rsidR="007F318C" w:rsidRPr="00D85EA8">
              <w:rPr>
                <w:rFonts w:asciiTheme="minorHAnsi" w:hAnsiTheme="minorHAnsi"/>
                <w:sz w:val="20"/>
                <w:lang w:val="en-US"/>
              </w:rPr>
              <w:t>what</w:t>
            </w:r>
            <w:r w:rsidR="00D85EA8" w:rsidRPr="00D85EA8">
              <w:rPr>
                <w:rFonts w:asciiTheme="minorHAnsi" w:hAnsiTheme="minorHAnsi"/>
                <w:sz w:val="20"/>
                <w:lang w:val="en-US"/>
              </w:rPr>
              <w:t xml:space="preserve"> each project participant </w:t>
            </w:r>
            <w:r w:rsidR="008474AB">
              <w:rPr>
                <w:rFonts w:asciiTheme="minorHAnsi" w:hAnsiTheme="minorHAnsi"/>
                <w:sz w:val="20"/>
                <w:lang w:val="en-US"/>
              </w:rPr>
              <w:t xml:space="preserve">– inside and outside Germany – </w:t>
            </w:r>
            <w:r w:rsidR="00D85EA8">
              <w:rPr>
                <w:rFonts w:asciiTheme="minorHAnsi" w:hAnsiTheme="minorHAnsi"/>
                <w:sz w:val="20"/>
                <w:lang w:val="en-US"/>
              </w:rPr>
              <w:t>is responsible</w:t>
            </w:r>
            <w:r w:rsidR="007F318C" w:rsidRPr="00D85EA8">
              <w:rPr>
                <w:rFonts w:asciiTheme="minorHAnsi" w:hAnsiTheme="minorHAnsi"/>
                <w:sz w:val="20"/>
                <w:lang w:val="en-US"/>
              </w:rPr>
              <w:t xml:space="preserve"> </w:t>
            </w:r>
            <w:r w:rsidR="00D85EA8">
              <w:rPr>
                <w:rFonts w:asciiTheme="minorHAnsi" w:hAnsiTheme="minorHAnsi"/>
                <w:sz w:val="20"/>
                <w:lang w:val="en-US"/>
              </w:rPr>
              <w:t>for</w:t>
            </w:r>
            <w:r w:rsidR="007F318C" w:rsidRPr="00D85EA8">
              <w:rPr>
                <w:rFonts w:asciiTheme="minorHAnsi" w:hAnsiTheme="minorHAnsi"/>
                <w:sz w:val="20"/>
                <w:lang w:val="en-US"/>
              </w:rPr>
              <w:t xml:space="preserve"> </w:t>
            </w:r>
            <w:r w:rsidR="00D85EA8">
              <w:rPr>
                <w:rFonts w:asciiTheme="minorHAnsi" w:hAnsiTheme="minorHAnsi"/>
                <w:sz w:val="20"/>
                <w:lang w:val="en-US"/>
              </w:rPr>
              <w:t>within the project</w:t>
            </w:r>
            <w:r w:rsidR="008474AB">
              <w:rPr>
                <w:rFonts w:asciiTheme="minorHAnsi" w:hAnsiTheme="minorHAnsi"/>
                <w:sz w:val="20"/>
                <w:lang w:val="en-US"/>
              </w:rPr>
              <w:t xml:space="preserve"> as a whole</w:t>
            </w:r>
            <w:r w:rsidR="00D85EA8">
              <w:rPr>
                <w:rFonts w:asciiTheme="minorHAnsi" w:hAnsiTheme="minorHAnsi"/>
                <w:sz w:val="20"/>
                <w:lang w:val="en-US"/>
              </w:rPr>
              <w:t>.</w:t>
            </w:r>
          </w:p>
        </w:tc>
      </w:tr>
      <w:tr w:rsidR="004E3937" w14:paraId="65C10FEC" w14:textId="77777777" w:rsidTr="00481F60">
        <w:trPr>
          <w:trHeight w:val="397"/>
        </w:trPr>
        <w:sdt>
          <w:sdtPr>
            <w:rPr>
              <w:rStyle w:val="Formatvorlage4"/>
              <w:lang w:val="en-GB"/>
            </w:rPr>
            <w:id w:val="1341502209"/>
            <w:placeholder>
              <w:docPart w:val="16AB4EB1BE564FB7AE24CDF53E729F42"/>
            </w:placeholder>
            <w:showingPlcHdr/>
          </w:sdtPr>
          <w:sdtEndPr>
            <w:rPr>
              <w:rStyle w:val="Absatz-Standardschriftart"/>
              <w:rFonts w:ascii="Arial" w:hAnsi="Arial"/>
              <w:color w:val="auto"/>
              <w:sz w:val="18"/>
            </w:rPr>
          </w:sdtEndPr>
          <w:sdtContent>
            <w:tc>
              <w:tcPr>
                <w:tcW w:w="5000" w:type="pct"/>
                <w:vAlign w:val="center"/>
              </w:tcPr>
              <w:p w14:paraId="383F0C21" w14:textId="1E621270" w:rsidR="004E3937" w:rsidRPr="004E3937" w:rsidRDefault="0015710E" w:rsidP="00481F60">
                <w:pPr>
                  <w:spacing w:line="259" w:lineRule="auto"/>
                  <w:rPr>
                    <w:b/>
                    <w:sz w:val="20"/>
                  </w:rPr>
                </w:pPr>
                <w:r w:rsidRPr="00DB0B6A">
                  <w:rPr>
                    <w:rFonts w:asciiTheme="minorHAnsi" w:hAnsiTheme="minorHAnsi"/>
                    <w:color w:val="808080"/>
                    <w:sz w:val="20"/>
                    <w:lang w:val="en-GB"/>
                  </w:rPr>
                  <w:t>Please specify</w:t>
                </w:r>
              </w:p>
            </w:tc>
          </w:sdtContent>
        </w:sdt>
      </w:tr>
      <w:bookmarkEnd w:id="2"/>
    </w:tbl>
    <w:p w14:paraId="063C72FC" w14:textId="484BDB06" w:rsidR="00080474" w:rsidRDefault="00080474" w:rsidP="003C7042"/>
    <w:sectPr w:rsidR="00080474" w:rsidSect="00D12BE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843" w:right="1134" w:bottom="1134" w:left="1418" w:header="709" w:footer="1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9F66C" w14:textId="77777777" w:rsidR="00ED687E" w:rsidRDefault="00ED687E" w:rsidP="0018136A">
      <w:pPr>
        <w:spacing w:after="0"/>
      </w:pPr>
      <w:r>
        <w:separator/>
      </w:r>
    </w:p>
  </w:endnote>
  <w:endnote w:type="continuationSeparator" w:id="0">
    <w:p w14:paraId="4AE7189F" w14:textId="77777777" w:rsidR="00ED687E" w:rsidRDefault="00ED687E" w:rsidP="001813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ource Sans Pro Bold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645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59"/>
      <w:gridCol w:w="3686"/>
    </w:tblGrid>
    <w:tr w:rsidR="005C17D6" w:rsidRPr="000654CB" w14:paraId="2ADB40A9" w14:textId="77777777" w:rsidTr="00D12388">
      <w:tc>
        <w:tcPr>
          <w:tcW w:w="5959" w:type="dxa"/>
        </w:tcPr>
        <w:p w14:paraId="53E0376B" w14:textId="1E67C138" w:rsidR="005C17D6" w:rsidRPr="007C705E" w:rsidRDefault="00FF384F" w:rsidP="005C17D6">
          <w:pPr>
            <w:pStyle w:val="Fuzeile"/>
            <w:rPr>
              <w:rFonts w:asciiTheme="minorHAnsi" w:hAnsiTheme="minorHAnsi"/>
              <w:sz w:val="16"/>
              <w:szCs w:val="16"/>
              <w:lang w:val="en-US"/>
            </w:rPr>
          </w:pPr>
          <w:r w:rsidRPr="007C705E">
            <w:rPr>
              <w:rFonts w:asciiTheme="minorHAnsi" w:hAnsiTheme="minorHAnsi"/>
              <w:sz w:val="16"/>
              <w:szCs w:val="16"/>
              <w:lang w:val="en-US"/>
            </w:rPr>
            <w:t>Project Description WoM – PPP from 202</w:t>
          </w:r>
          <w:r>
            <w:rPr>
              <w:rFonts w:asciiTheme="minorHAnsi" w:hAnsiTheme="minorHAnsi"/>
              <w:sz w:val="16"/>
              <w:szCs w:val="16"/>
              <w:lang w:val="en-US"/>
            </w:rPr>
            <w:t>4</w:t>
          </w:r>
          <w:r w:rsidRPr="007C705E">
            <w:rPr>
              <w:rFonts w:asciiTheme="minorHAnsi" w:hAnsiTheme="minorHAnsi"/>
              <w:sz w:val="16"/>
              <w:szCs w:val="16"/>
              <w:lang w:val="en-US"/>
            </w:rPr>
            <w:t xml:space="preserve"> – P33 – as of: 0</w:t>
          </w:r>
          <w:r>
            <w:rPr>
              <w:rFonts w:asciiTheme="minorHAnsi" w:hAnsiTheme="minorHAnsi"/>
              <w:sz w:val="16"/>
              <w:szCs w:val="16"/>
              <w:lang w:val="en-US"/>
            </w:rPr>
            <w:t>3</w:t>
          </w:r>
          <w:r w:rsidRPr="007C705E">
            <w:rPr>
              <w:rFonts w:asciiTheme="minorHAnsi" w:hAnsiTheme="minorHAnsi"/>
              <w:sz w:val="16"/>
              <w:szCs w:val="16"/>
              <w:lang w:val="en-US"/>
            </w:rPr>
            <w:t>/202</w:t>
          </w:r>
          <w:r>
            <w:rPr>
              <w:rFonts w:asciiTheme="minorHAnsi" w:hAnsiTheme="minorHAnsi"/>
              <w:sz w:val="16"/>
              <w:szCs w:val="16"/>
              <w:lang w:val="en-US"/>
            </w:rPr>
            <w:t>3</w:t>
          </w:r>
          <w:r w:rsidRPr="007C705E">
            <w:rPr>
              <w:rFonts w:asciiTheme="minorHAnsi" w:hAnsiTheme="minorHAnsi"/>
              <w:sz w:val="16"/>
              <w:szCs w:val="16"/>
              <w:lang w:val="en-US"/>
            </w:rPr>
            <w:t xml:space="preserve"> – V 3.</w:t>
          </w:r>
          <w:r>
            <w:rPr>
              <w:rFonts w:asciiTheme="minorHAnsi" w:hAnsiTheme="minorHAnsi"/>
              <w:sz w:val="16"/>
              <w:szCs w:val="16"/>
              <w:lang w:val="en-US"/>
            </w:rPr>
            <w:t>1</w:t>
          </w:r>
        </w:p>
      </w:tc>
      <w:tc>
        <w:tcPr>
          <w:tcW w:w="3686" w:type="dxa"/>
        </w:tcPr>
        <w:sdt>
          <w:sdtPr>
            <w:rPr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p w14:paraId="5BBADDC9" w14:textId="647731B9" w:rsidR="005C17D6" w:rsidRPr="000654CB" w:rsidRDefault="007C705E" w:rsidP="005C17D6">
              <w:pPr>
                <w:pStyle w:val="Fuzeile"/>
                <w:tabs>
                  <w:tab w:val="clear" w:pos="4536"/>
                  <w:tab w:val="center" w:pos="4429"/>
                </w:tabs>
                <w:jc w:val="right"/>
                <w:rPr>
                  <w:rFonts w:asciiTheme="minorHAnsi" w:hAnsiTheme="minorHAnsi"/>
                  <w:sz w:val="16"/>
                  <w:szCs w:val="16"/>
                </w:rPr>
              </w:pPr>
              <w:r>
                <w:rPr>
                  <w:rFonts w:asciiTheme="minorHAnsi" w:hAnsiTheme="minorHAnsi"/>
                  <w:sz w:val="16"/>
                  <w:szCs w:val="16"/>
                </w:rPr>
                <w:t>Page</w:t>
              </w:r>
              <w:r w:rsidR="005C17D6" w:rsidRPr="000654CB">
                <w:rPr>
                  <w:rFonts w:asciiTheme="minorHAnsi" w:hAnsiTheme="minorHAnsi"/>
                  <w:sz w:val="16"/>
                  <w:szCs w:val="16"/>
                </w:rPr>
                <w:t xml:space="preserve"> </w:t>
              </w:r>
              <w:r w:rsidR="005C17D6" w:rsidRPr="000654CB">
                <w:rPr>
                  <w:sz w:val="16"/>
                  <w:szCs w:val="16"/>
                </w:rPr>
                <w:fldChar w:fldCharType="begin"/>
              </w:r>
              <w:r w:rsidR="005C17D6" w:rsidRPr="000654CB">
                <w:rPr>
                  <w:rFonts w:asciiTheme="minorHAnsi" w:hAnsiTheme="minorHAnsi"/>
                  <w:sz w:val="16"/>
                  <w:szCs w:val="16"/>
                </w:rPr>
                <w:instrText>PAGE</w:instrText>
              </w:r>
              <w:r w:rsidR="005C17D6" w:rsidRPr="000654CB">
                <w:rPr>
                  <w:sz w:val="16"/>
                  <w:szCs w:val="16"/>
                </w:rPr>
                <w:fldChar w:fldCharType="separate"/>
              </w:r>
              <w:r w:rsidR="005C17D6" w:rsidRPr="000654CB">
                <w:rPr>
                  <w:rFonts w:asciiTheme="minorHAnsi" w:hAnsiTheme="minorHAnsi"/>
                  <w:sz w:val="16"/>
                  <w:szCs w:val="16"/>
                </w:rPr>
                <w:t>1</w:t>
              </w:r>
              <w:r w:rsidR="005C17D6" w:rsidRPr="000654CB">
                <w:rPr>
                  <w:sz w:val="16"/>
                  <w:szCs w:val="16"/>
                </w:rPr>
                <w:fldChar w:fldCharType="end"/>
              </w:r>
              <w:r w:rsidR="005C17D6" w:rsidRPr="000654CB">
                <w:rPr>
                  <w:rFonts w:asciiTheme="minorHAnsi" w:hAnsiTheme="minorHAnsi"/>
                  <w:sz w:val="16"/>
                  <w:szCs w:val="16"/>
                </w:rPr>
                <w:t xml:space="preserve"> von </w:t>
              </w:r>
              <w:r w:rsidR="005C17D6" w:rsidRPr="000654CB">
                <w:rPr>
                  <w:sz w:val="16"/>
                  <w:szCs w:val="16"/>
                </w:rPr>
                <w:fldChar w:fldCharType="begin"/>
              </w:r>
              <w:r w:rsidR="005C17D6" w:rsidRPr="000654CB">
                <w:rPr>
                  <w:rFonts w:asciiTheme="minorHAnsi" w:hAnsiTheme="minorHAnsi"/>
                  <w:sz w:val="16"/>
                  <w:szCs w:val="16"/>
                </w:rPr>
                <w:instrText>NUMPAGES</w:instrText>
              </w:r>
              <w:r w:rsidR="005C17D6" w:rsidRPr="000654CB">
                <w:rPr>
                  <w:sz w:val="16"/>
                  <w:szCs w:val="16"/>
                </w:rPr>
                <w:fldChar w:fldCharType="separate"/>
              </w:r>
              <w:r w:rsidR="005C17D6" w:rsidRPr="000654CB">
                <w:rPr>
                  <w:rFonts w:asciiTheme="minorHAnsi" w:hAnsiTheme="minorHAnsi"/>
                  <w:sz w:val="16"/>
                  <w:szCs w:val="16"/>
                </w:rPr>
                <w:t>2</w:t>
              </w:r>
              <w:r w:rsidR="005C17D6" w:rsidRPr="000654CB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095A86C3" w14:textId="77777777" w:rsidR="001D26F3" w:rsidRDefault="001D26F3" w:rsidP="00F92FA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498" w:type="dxa"/>
      <w:tblInd w:w="-147" w:type="dxa"/>
      <w:tblBorders>
        <w:top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0"/>
      <w:gridCol w:w="2268"/>
    </w:tblGrid>
    <w:tr w:rsidR="00D73A48" w:rsidRPr="00FF6A1D" w14:paraId="229F325E" w14:textId="77777777" w:rsidTr="00C125BD">
      <w:tc>
        <w:tcPr>
          <w:tcW w:w="7230" w:type="dxa"/>
          <w:tcBorders>
            <w:left w:val="nil"/>
            <w:bottom w:val="nil"/>
          </w:tcBorders>
        </w:tcPr>
        <w:p w14:paraId="3EDD311A" w14:textId="747A6560" w:rsidR="00D73A48" w:rsidRPr="007C705E" w:rsidRDefault="007C705E" w:rsidP="00D73A48">
          <w:pPr>
            <w:pStyle w:val="Fuzeile"/>
            <w:rPr>
              <w:rFonts w:asciiTheme="minorHAnsi" w:hAnsiTheme="minorHAnsi"/>
              <w:sz w:val="18"/>
              <w:szCs w:val="18"/>
              <w:lang w:val="en-US"/>
            </w:rPr>
          </w:pPr>
          <w:r w:rsidRPr="007C705E">
            <w:rPr>
              <w:rFonts w:asciiTheme="minorHAnsi" w:hAnsiTheme="minorHAnsi"/>
              <w:sz w:val="16"/>
              <w:szCs w:val="16"/>
              <w:lang w:val="en-US"/>
            </w:rPr>
            <w:t>Project Description WoM – PPP from 202</w:t>
          </w:r>
          <w:r w:rsidR="00FF384F">
            <w:rPr>
              <w:rFonts w:asciiTheme="minorHAnsi" w:hAnsiTheme="minorHAnsi"/>
              <w:sz w:val="16"/>
              <w:szCs w:val="16"/>
              <w:lang w:val="en-US"/>
            </w:rPr>
            <w:t>4</w:t>
          </w:r>
          <w:r w:rsidRPr="007C705E">
            <w:rPr>
              <w:rFonts w:asciiTheme="minorHAnsi" w:hAnsiTheme="minorHAnsi"/>
              <w:sz w:val="16"/>
              <w:szCs w:val="16"/>
              <w:lang w:val="en-US"/>
            </w:rPr>
            <w:t xml:space="preserve"> – P33 – as of: 0</w:t>
          </w:r>
          <w:r w:rsidR="00FF384F">
            <w:rPr>
              <w:rFonts w:asciiTheme="minorHAnsi" w:hAnsiTheme="minorHAnsi"/>
              <w:sz w:val="16"/>
              <w:szCs w:val="16"/>
              <w:lang w:val="en-US"/>
            </w:rPr>
            <w:t>3</w:t>
          </w:r>
          <w:r w:rsidRPr="007C705E">
            <w:rPr>
              <w:rFonts w:asciiTheme="minorHAnsi" w:hAnsiTheme="minorHAnsi"/>
              <w:sz w:val="16"/>
              <w:szCs w:val="16"/>
              <w:lang w:val="en-US"/>
            </w:rPr>
            <w:t>/202</w:t>
          </w:r>
          <w:r w:rsidR="00FF384F">
            <w:rPr>
              <w:rFonts w:asciiTheme="minorHAnsi" w:hAnsiTheme="minorHAnsi"/>
              <w:sz w:val="16"/>
              <w:szCs w:val="16"/>
              <w:lang w:val="en-US"/>
            </w:rPr>
            <w:t>3</w:t>
          </w:r>
          <w:r w:rsidRPr="007C705E">
            <w:rPr>
              <w:rFonts w:asciiTheme="minorHAnsi" w:hAnsiTheme="minorHAnsi"/>
              <w:sz w:val="16"/>
              <w:szCs w:val="16"/>
              <w:lang w:val="en-US"/>
            </w:rPr>
            <w:t xml:space="preserve"> – V 3.</w:t>
          </w:r>
          <w:r w:rsidR="00FF384F">
            <w:rPr>
              <w:rFonts w:asciiTheme="minorHAnsi" w:hAnsiTheme="minorHAnsi"/>
              <w:sz w:val="16"/>
              <w:szCs w:val="16"/>
              <w:lang w:val="en-US"/>
            </w:rPr>
            <w:t>1</w:t>
          </w:r>
        </w:p>
      </w:tc>
      <w:tc>
        <w:tcPr>
          <w:tcW w:w="2268" w:type="dxa"/>
        </w:tcPr>
        <w:p w14:paraId="46B18098" w14:textId="54380C74" w:rsidR="00D73A48" w:rsidRPr="007C705E" w:rsidRDefault="007C705E" w:rsidP="00D73A48">
          <w:pPr>
            <w:pStyle w:val="Fuzeile"/>
            <w:jc w:val="right"/>
            <w:rPr>
              <w:rFonts w:asciiTheme="minorHAnsi" w:hAnsiTheme="minorHAnsi"/>
              <w:sz w:val="16"/>
              <w:szCs w:val="16"/>
              <w:lang w:val="en-US"/>
            </w:rPr>
          </w:pPr>
          <w:r w:rsidRPr="007C705E">
            <w:rPr>
              <w:rFonts w:asciiTheme="minorHAnsi" w:hAnsiTheme="minorHAnsi"/>
              <w:sz w:val="16"/>
              <w:szCs w:val="16"/>
              <w:lang w:val="en-US"/>
            </w:rPr>
            <w:t>Page</w:t>
          </w:r>
          <w:r w:rsidR="00D73A48" w:rsidRPr="007C705E">
            <w:rPr>
              <w:rFonts w:asciiTheme="minorHAnsi" w:hAnsiTheme="minorHAnsi"/>
              <w:sz w:val="16"/>
              <w:szCs w:val="16"/>
              <w:lang w:val="en-US"/>
            </w:rPr>
            <w:t xml:space="preserve"> </w:t>
          </w:r>
          <w:r w:rsidR="00D73A48" w:rsidRPr="007C705E">
            <w:rPr>
              <w:sz w:val="16"/>
              <w:szCs w:val="16"/>
              <w:lang w:val="en-US"/>
            </w:rPr>
            <w:fldChar w:fldCharType="begin"/>
          </w:r>
          <w:r w:rsidR="00D73A48" w:rsidRPr="007C705E">
            <w:rPr>
              <w:rFonts w:asciiTheme="minorHAnsi" w:hAnsiTheme="minorHAnsi"/>
              <w:sz w:val="16"/>
              <w:szCs w:val="16"/>
              <w:lang w:val="en-US"/>
            </w:rPr>
            <w:instrText>PAGE  \* Arabic  \* MERGEFORMAT</w:instrText>
          </w:r>
          <w:r w:rsidR="00D73A48" w:rsidRPr="007C705E">
            <w:rPr>
              <w:sz w:val="16"/>
              <w:szCs w:val="16"/>
              <w:lang w:val="en-US"/>
            </w:rPr>
            <w:fldChar w:fldCharType="separate"/>
          </w:r>
          <w:r w:rsidR="00D73A48" w:rsidRPr="007C705E">
            <w:rPr>
              <w:rFonts w:asciiTheme="minorHAnsi" w:hAnsiTheme="minorHAnsi"/>
              <w:sz w:val="16"/>
              <w:szCs w:val="16"/>
              <w:lang w:val="en-US"/>
            </w:rPr>
            <w:t>1</w:t>
          </w:r>
          <w:r w:rsidR="00D73A48" w:rsidRPr="007C705E">
            <w:rPr>
              <w:sz w:val="16"/>
              <w:szCs w:val="16"/>
              <w:lang w:val="en-US"/>
            </w:rPr>
            <w:fldChar w:fldCharType="end"/>
          </w:r>
          <w:r w:rsidR="00D73A48" w:rsidRPr="007C705E">
            <w:rPr>
              <w:rFonts w:asciiTheme="minorHAnsi" w:hAnsiTheme="minorHAnsi"/>
              <w:sz w:val="16"/>
              <w:szCs w:val="16"/>
              <w:lang w:val="en-US"/>
            </w:rPr>
            <w:t xml:space="preserve"> von </w:t>
          </w:r>
          <w:r w:rsidR="00D73A48" w:rsidRPr="007C705E">
            <w:rPr>
              <w:sz w:val="16"/>
              <w:szCs w:val="16"/>
              <w:lang w:val="en-US"/>
            </w:rPr>
            <w:fldChar w:fldCharType="begin"/>
          </w:r>
          <w:r w:rsidR="00D73A48" w:rsidRPr="007C705E">
            <w:rPr>
              <w:rFonts w:asciiTheme="minorHAnsi" w:hAnsiTheme="minorHAnsi"/>
              <w:sz w:val="16"/>
              <w:szCs w:val="16"/>
              <w:lang w:val="en-US"/>
            </w:rPr>
            <w:instrText>NUMPAGES  \* Arabic  \* MERGEFORMAT</w:instrText>
          </w:r>
          <w:r w:rsidR="00D73A48" w:rsidRPr="007C705E">
            <w:rPr>
              <w:sz w:val="16"/>
              <w:szCs w:val="16"/>
              <w:lang w:val="en-US"/>
            </w:rPr>
            <w:fldChar w:fldCharType="separate"/>
          </w:r>
          <w:r w:rsidR="00D73A48" w:rsidRPr="007C705E">
            <w:rPr>
              <w:rFonts w:asciiTheme="minorHAnsi" w:hAnsiTheme="minorHAnsi"/>
              <w:sz w:val="16"/>
              <w:szCs w:val="16"/>
              <w:lang w:val="en-US"/>
            </w:rPr>
            <w:t>2</w:t>
          </w:r>
          <w:r w:rsidR="00D73A48" w:rsidRPr="007C705E">
            <w:rPr>
              <w:sz w:val="16"/>
              <w:szCs w:val="16"/>
              <w:lang w:val="en-US"/>
            </w:rPr>
            <w:fldChar w:fldCharType="end"/>
          </w:r>
        </w:p>
      </w:tc>
    </w:tr>
  </w:tbl>
  <w:p w14:paraId="7CF7C2DD" w14:textId="77777777" w:rsidR="00D73A48" w:rsidRDefault="00D73A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614C7" w14:textId="77777777" w:rsidR="00ED687E" w:rsidRDefault="00ED687E" w:rsidP="0018136A">
      <w:pPr>
        <w:spacing w:after="0"/>
      </w:pPr>
      <w:r>
        <w:separator/>
      </w:r>
    </w:p>
  </w:footnote>
  <w:footnote w:type="continuationSeparator" w:id="0">
    <w:p w14:paraId="6837D998" w14:textId="77777777" w:rsidR="00ED687E" w:rsidRDefault="00ED687E" w:rsidP="0018136A">
      <w:pPr>
        <w:spacing w:after="0"/>
      </w:pPr>
      <w:r>
        <w:continuationSeparator/>
      </w:r>
    </w:p>
  </w:footnote>
  <w:footnote w:id="1">
    <w:p w14:paraId="4F5753B7" w14:textId="0B5A8BD0" w:rsidR="005B6184" w:rsidRPr="00347B62" w:rsidRDefault="005B6184" w:rsidP="005B6184">
      <w:pPr>
        <w:pStyle w:val="Funotentext"/>
        <w:spacing w:after="0"/>
        <w:rPr>
          <w:rFonts w:asciiTheme="minorHAnsi" w:hAnsiTheme="minorHAnsi"/>
          <w:sz w:val="18"/>
          <w:szCs w:val="18"/>
          <w:lang w:val="en-US"/>
        </w:rPr>
      </w:pPr>
      <w:r w:rsidRPr="00CB6471">
        <w:rPr>
          <w:rStyle w:val="Funotenzeichen"/>
          <w:rFonts w:asciiTheme="minorHAnsi" w:hAnsiTheme="minorHAnsi"/>
          <w:sz w:val="18"/>
          <w:szCs w:val="18"/>
        </w:rPr>
        <w:footnoteRef/>
      </w:r>
      <w:r w:rsidRPr="00347B62">
        <w:rPr>
          <w:rFonts w:asciiTheme="minorHAnsi" w:hAnsiTheme="minorHAnsi"/>
          <w:sz w:val="18"/>
          <w:szCs w:val="18"/>
          <w:lang w:val="en-US"/>
        </w:rPr>
        <w:t xml:space="preserve"> </w:t>
      </w:r>
      <w:r w:rsidR="00347B62" w:rsidRPr="00347B62">
        <w:rPr>
          <w:rFonts w:asciiTheme="minorHAnsi" w:hAnsiTheme="minorHAnsi"/>
          <w:sz w:val="18"/>
          <w:szCs w:val="18"/>
          <w:lang w:val="en-US"/>
        </w:rPr>
        <w:t>The project does not necessarily need to aim at achieving all programme objectives (outcomes of the funding programme). 'Funding programme' and 'programme' are used synonymously</w:t>
      </w:r>
      <w:r w:rsidRPr="00347B62">
        <w:rPr>
          <w:rFonts w:asciiTheme="minorHAnsi" w:hAnsiTheme="minorHAnsi"/>
          <w:sz w:val="18"/>
          <w:szCs w:val="18"/>
          <w:lang w:val="en-US"/>
        </w:rPr>
        <w:t>.</w:t>
      </w:r>
    </w:p>
  </w:footnote>
  <w:footnote w:id="2">
    <w:p w14:paraId="64337350" w14:textId="050EDB57" w:rsidR="005B6184" w:rsidRPr="00347B62" w:rsidRDefault="005B6184" w:rsidP="005B6184">
      <w:pPr>
        <w:pStyle w:val="Funotentext"/>
        <w:spacing w:after="0"/>
        <w:rPr>
          <w:rFonts w:asciiTheme="minorHAnsi" w:hAnsiTheme="minorHAnsi"/>
          <w:sz w:val="18"/>
          <w:szCs w:val="18"/>
          <w:lang w:val="en-US"/>
        </w:rPr>
      </w:pPr>
      <w:r w:rsidRPr="00CB6471">
        <w:rPr>
          <w:rStyle w:val="Funotenzeichen"/>
          <w:rFonts w:asciiTheme="minorHAnsi" w:hAnsiTheme="minorHAnsi"/>
          <w:sz w:val="18"/>
          <w:szCs w:val="18"/>
        </w:rPr>
        <w:footnoteRef/>
      </w:r>
      <w:r w:rsidRPr="00347B62">
        <w:rPr>
          <w:rFonts w:asciiTheme="minorHAnsi" w:hAnsiTheme="minorHAnsi"/>
          <w:sz w:val="18"/>
          <w:szCs w:val="18"/>
          <w:lang w:val="en-US"/>
        </w:rPr>
        <w:t xml:space="preserve"> </w:t>
      </w:r>
      <w:r w:rsidR="00347B62" w:rsidRPr="00347B62">
        <w:rPr>
          <w:rFonts w:asciiTheme="minorHAnsi" w:hAnsiTheme="minorHAnsi"/>
          <w:sz w:val="18"/>
          <w:szCs w:val="18"/>
          <w:lang w:val="en-US"/>
        </w:rPr>
        <w:t>Only the results of the measures/activities (outputs of the funding programme) which are relevant for the selected programme objectives (outcomes of the funding programme) must be taken into account</w:t>
      </w:r>
      <w:r w:rsidRPr="00347B62">
        <w:rPr>
          <w:rFonts w:asciiTheme="minorHAnsi" w:hAnsiTheme="minorHAnsi"/>
          <w:sz w:val="18"/>
          <w:szCs w:val="18"/>
          <w:lang w:val="en-US"/>
        </w:rPr>
        <w:t>.</w:t>
      </w:r>
    </w:p>
  </w:footnote>
  <w:footnote w:id="3">
    <w:p w14:paraId="4872771F" w14:textId="387641D8" w:rsidR="00347B62" w:rsidRPr="00347B62" w:rsidRDefault="00347B62" w:rsidP="00347B62">
      <w:pPr>
        <w:pStyle w:val="Kommentartext"/>
        <w:rPr>
          <w:sz w:val="18"/>
          <w:szCs w:val="18"/>
          <w:lang w:val="en-US"/>
        </w:rPr>
      </w:pPr>
      <w:r w:rsidRPr="00CB6471">
        <w:rPr>
          <w:rStyle w:val="Funotenzeichen"/>
          <w:rFonts w:asciiTheme="minorHAnsi" w:hAnsiTheme="minorHAnsi"/>
          <w:sz w:val="18"/>
          <w:szCs w:val="18"/>
        </w:rPr>
        <w:footnoteRef/>
      </w:r>
      <w:r w:rsidRPr="00347B62">
        <w:rPr>
          <w:rFonts w:asciiTheme="minorHAnsi" w:hAnsiTheme="minorHAnsi"/>
          <w:sz w:val="18"/>
          <w:szCs w:val="18"/>
          <w:lang w:val="en-US"/>
        </w:rPr>
        <w:t xml:space="preserve"> </w:t>
      </w:r>
      <w:r w:rsidRPr="00347B62">
        <w:rPr>
          <w:rFonts w:asciiTheme="minorHAnsi" w:hAnsiTheme="minorHAnsi"/>
          <w:bCs/>
          <w:sz w:val="18"/>
          <w:szCs w:val="18"/>
          <w:lang w:val="en-US"/>
        </w:rPr>
        <w:t>Follow-up application: Application for a project which immediately follows on from funding for the previous year in the same funding programme</w:t>
      </w:r>
      <w:r w:rsidRPr="00347B62">
        <w:rPr>
          <w:rFonts w:asciiTheme="minorHAnsi" w:hAnsiTheme="minorHAnsi"/>
          <w:sz w:val="18"/>
          <w:szCs w:val="18"/>
          <w:lang w:val="en-US"/>
        </w:rPr>
        <w:t>.</w:t>
      </w:r>
    </w:p>
  </w:footnote>
  <w:footnote w:id="4">
    <w:p w14:paraId="57AE8207" w14:textId="26203636" w:rsidR="00974CD1" w:rsidRPr="003173A2" w:rsidRDefault="00974CD1" w:rsidP="00974CD1">
      <w:pPr>
        <w:pStyle w:val="Funotentext"/>
        <w:spacing w:after="0"/>
        <w:rPr>
          <w:rFonts w:asciiTheme="minorHAnsi" w:hAnsiTheme="minorHAnsi"/>
          <w:sz w:val="18"/>
          <w:szCs w:val="18"/>
          <w:lang w:val="en-US"/>
        </w:rPr>
      </w:pPr>
      <w:r w:rsidRPr="00247CBA">
        <w:rPr>
          <w:rStyle w:val="Funotenzeichen"/>
          <w:sz w:val="18"/>
          <w:szCs w:val="18"/>
        </w:rPr>
        <w:footnoteRef/>
      </w:r>
      <w:r w:rsidRPr="003173A2">
        <w:rPr>
          <w:sz w:val="18"/>
          <w:szCs w:val="18"/>
          <w:lang w:val="en-US"/>
        </w:rPr>
        <w:t xml:space="preserve"> </w:t>
      </w:r>
      <w:r w:rsidR="003173A2" w:rsidRPr="003173A2">
        <w:rPr>
          <w:rFonts w:asciiTheme="minorHAnsi" w:hAnsiTheme="minorHAnsi"/>
          <w:sz w:val="18"/>
          <w:szCs w:val="18"/>
          <w:lang w:val="en-US"/>
        </w:rPr>
        <w:t>For the definitions of 'Outcomes' and 'Outputs', please refer to the ‘Guide to Results-oriented Monitoring’</w:t>
      </w:r>
      <w:r w:rsidRPr="003173A2">
        <w:rPr>
          <w:rFonts w:asciiTheme="minorHAnsi" w:hAnsiTheme="minorHAnsi"/>
          <w:sz w:val="18"/>
          <w:szCs w:val="18"/>
          <w:lang w:val="en-US"/>
        </w:rPr>
        <w:t>.</w:t>
      </w:r>
    </w:p>
  </w:footnote>
  <w:footnote w:id="5">
    <w:p w14:paraId="5CBF1AD6" w14:textId="4E8DACC9" w:rsidR="00974CD1" w:rsidRPr="003173A2" w:rsidRDefault="00974CD1" w:rsidP="00974CD1">
      <w:pPr>
        <w:pStyle w:val="Funotentext"/>
        <w:spacing w:after="0"/>
        <w:rPr>
          <w:lang w:val="en-US"/>
        </w:rPr>
      </w:pPr>
      <w:r w:rsidRPr="005D239B">
        <w:rPr>
          <w:rStyle w:val="Funotenzeichen"/>
          <w:rFonts w:asciiTheme="minorHAnsi" w:hAnsiTheme="minorHAnsi"/>
        </w:rPr>
        <w:footnoteRef/>
      </w:r>
      <w:r w:rsidRPr="003173A2">
        <w:rPr>
          <w:rFonts w:asciiTheme="minorHAnsi" w:hAnsiTheme="minorHAnsi"/>
          <w:lang w:val="en-US"/>
        </w:rPr>
        <w:t xml:space="preserve"> </w:t>
      </w:r>
      <w:r w:rsidR="003173A2" w:rsidRPr="003173A2">
        <w:rPr>
          <w:rFonts w:asciiTheme="minorHAnsi" w:hAnsiTheme="minorHAnsi"/>
          <w:sz w:val="18"/>
          <w:szCs w:val="18"/>
          <w:lang w:val="en-US"/>
        </w:rPr>
        <w:t>See ‘Guide to Results-oriented Project Planning and Monitoring’, Chapter 2</w:t>
      </w:r>
      <w:r w:rsidRPr="003173A2">
        <w:rPr>
          <w:rFonts w:asciiTheme="minorHAnsi" w:hAnsiTheme="minorHAnsi"/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17AD" w14:textId="77777777" w:rsidR="00D12BE7" w:rsidRDefault="00D12BE7" w:rsidP="00686B9B">
    <w:pPr>
      <w:pStyle w:val="Kopfzeile"/>
      <w:spacing w:before="120"/>
      <w:rPr>
        <w:sz w:val="30"/>
        <w:szCs w:val="30"/>
      </w:rPr>
    </w:pPr>
  </w:p>
  <w:p w14:paraId="5A5D0EE7" w14:textId="591E31D2" w:rsidR="00D12BE7" w:rsidRDefault="00D12BE7" w:rsidP="00D12BE7">
    <w:pPr>
      <w:pStyle w:val="Kopfzeile"/>
      <w:rPr>
        <w:rFonts w:eastAsia="Times New Roman" w:cs="MS Gothic"/>
        <w:color w:val="000000"/>
        <w:sz w:val="18"/>
        <w:szCs w:val="20"/>
        <w:lang w:eastAsia="de-DE"/>
      </w:rPr>
    </w:pPr>
  </w:p>
  <w:p w14:paraId="5CFADB17" w14:textId="43F40A9C" w:rsidR="00D12BE7" w:rsidRDefault="00D12BE7" w:rsidP="00D12BE7">
    <w:pPr>
      <w:pStyle w:val="Kopfzeile"/>
      <w:rPr>
        <w:rFonts w:eastAsia="Times New Roman" w:cs="MS Gothic"/>
        <w:color w:val="000000"/>
        <w:sz w:val="18"/>
        <w:szCs w:val="20"/>
        <w:lang w:eastAsia="de-DE"/>
      </w:rPr>
    </w:pPr>
  </w:p>
  <w:p w14:paraId="21FD3862" w14:textId="77777777" w:rsidR="00D12BE7" w:rsidRPr="00D12BE7" w:rsidRDefault="00D12BE7" w:rsidP="00D12BE7">
    <w:pPr>
      <w:spacing w:after="0"/>
      <w:jc w:val="right"/>
      <w:rPr>
        <w:sz w:val="18"/>
        <w:szCs w:val="18"/>
      </w:rPr>
    </w:pPr>
    <w:r w:rsidRPr="00D12BE7">
      <w:rPr>
        <w:sz w:val="18"/>
        <w:szCs w:val="18"/>
      </w:rPr>
      <w:t>Projektbeschreibung</w:t>
    </w:r>
  </w:p>
  <w:p w14:paraId="16CE2BE3" w14:textId="65FB53DF" w:rsidR="0018136A" w:rsidRPr="001534E5" w:rsidRDefault="004A728B" w:rsidP="00D12BE7">
    <w:pPr>
      <w:pStyle w:val="Kopfzeile"/>
      <w:rPr>
        <w:sz w:val="30"/>
        <w:szCs w:val="30"/>
      </w:rPr>
    </w:pPr>
    <w:r>
      <w:rPr>
        <w:rFonts w:eastAsia="Times New Roman" w:cs="MS Gothic"/>
        <w:color w:val="000000"/>
        <w:sz w:val="18"/>
        <w:szCs w:val="18"/>
        <w:lang w:eastAsia="de-DE"/>
      </w:rPr>
      <w:pict w14:anchorId="23456011">
        <v:rect id="_x0000_i1025" style="width:462.55pt;height:.2pt" o:hrpct="989" o:hralign="center" o:hrstd="t" o:hr="t" fillcolor="#a0a0a0" stroked="f"/>
      </w:pict>
    </w:r>
    <w:r w:rsidR="001D26F3" w:rsidRPr="001534E5">
      <w:rPr>
        <w:noProof/>
        <w:sz w:val="30"/>
        <w:szCs w:val="30"/>
      </w:rPr>
      <w:drawing>
        <wp:anchor distT="0" distB="0" distL="114300" distR="114300" simplePos="0" relativeHeight="251659262" behindDoc="1" locked="1" layoutInCell="1" allowOverlap="1" wp14:anchorId="09F60E0B" wp14:editId="63294463">
          <wp:simplePos x="0" y="0"/>
          <wp:positionH relativeFrom="page">
            <wp:posOffset>4558030</wp:posOffset>
          </wp:positionH>
          <wp:positionV relativeFrom="page">
            <wp:posOffset>60325</wp:posOffset>
          </wp:positionV>
          <wp:extent cx="2973070" cy="1079500"/>
          <wp:effectExtent l="0" t="0" r="0" b="6350"/>
          <wp:wrapNone/>
          <wp:docPr id="21" name="Grafik 2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rafik 3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307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00B2" w14:textId="77777777" w:rsidR="004D2ABA" w:rsidRDefault="004D2ABA" w:rsidP="004D2ABA">
    <w:pPr>
      <w:spacing w:after="0"/>
      <w:jc w:val="center"/>
      <w:rPr>
        <w:rFonts w:asciiTheme="majorHAnsi" w:hAnsiTheme="majorHAnsi" w:cs="Arial"/>
        <w:b/>
        <w:sz w:val="32"/>
        <w:szCs w:val="32"/>
      </w:rPr>
    </w:pPr>
  </w:p>
  <w:p w14:paraId="1A42201F" w14:textId="77777777" w:rsidR="004D2ABA" w:rsidRDefault="004D2ABA" w:rsidP="004D2ABA">
    <w:pPr>
      <w:spacing w:after="0"/>
      <w:jc w:val="center"/>
      <w:rPr>
        <w:rFonts w:asciiTheme="majorHAnsi" w:hAnsiTheme="majorHAnsi" w:cs="Arial"/>
        <w:b/>
        <w:sz w:val="32"/>
        <w:szCs w:val="32"/>
      </w:rPr>
    </w:pPr>
  </w:p>
  <w:p w14:paraId="21B2DA7C" w14:textId="157089EA" w:rsidR="00CA636D" w:rsidRPr="004D2ABA" w:rsidRDefault="001D4602" w:rsidP="004D2ABA">
    <w:pPr>
      <w:spacing w:after="0"/>
      <w:jc w:val="center"/>
      <w:rPr>
        <w:rFonts w:asciiTheme="majorHAnsi" w:hAnsiTheme="majorHAnsi" w:cs="Arial"/>
        <w:b/>
        <w:sz w:val="36"/>
        <w:szCs w:val="40"/>
        <w:u w:val="thick"/>
      </w:rPr>
    </w:pPr>
    <w:r w:rsidRPr="001D4602">
      <w:rPr>
        <w:rFonts w:asciiTheme="majorHAnsi" w:hAnsiTheme="majorHAnsi" w:cs="Arial"/>
        <w:b/>
        <w:sz w:val="36"/>
        <w:szCs w:val="40"/>
        <w:u w:val="thick"/>
      </w:rPr>
      <w:t xml:space="preserve">Project description </w:t>
    </w:r>
    <w:r w:rsidR="00CA636D">
      <w:rPr>
        <w:noProof/>
      </w:rPr>
      <w:drawing>
        <wp:anchor distT="0" distB="0" distL="114300" distR="114300" simplePos="0" relativeHeight="251661312" behindDoc="1" locked="1" layoutInCell="1" allowOverlap="1" wp14:anchorId="12671C88" wp14:editId="6BEF419A">
          <wp:simplePos x="0" y="0"/>
          <wp:positionH relativeFrom="page">
            <wp:posOffset>4586605</wp:posOffset>
          </wp:positionH>
          <wp:positionV relativeFrom="page">
            <wp:posOffset>22225</wp:posOffset>
          </wp:positionV>
          <wp:extent cx="2973070" cy="1079500"/>
          <wp:effectExtent l="0" t="0" r="0" b="635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73070" cy="107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67404"/>
    <w:multiLevelType w:val="hybridMultilevel"/>
    <w:tmpl w:val="F1BC4AD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746"/>
    <w:multiLevelType w:val="hybridMultilevel"/>
    <w:tmpl w:val="3A4CBEA2"/>
    <w:lvl w:ilvl="0" w:tplc="0407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E6AF6"/>
    <w:multiLevelType w:val="hybridMultilevel"/>
    <w:tmpl w:val="CCDCD27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002AC"/>
    <w:multiLevelType w:val="hybridMultilevel"/>
    <w:tmpl w:val="553C6C72"/>
    <w:lvl w:ilvl="0" w:tplc="DDB2701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B2656"/>
    <w:multiLevelType w:val="hybridMultilevel"/>
    <w:tmpl w:val="4FD87CB8"/>
    <w:lvl w:ilvl="0" w:tplc="0407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D6641C"/>
    <w:multiLevelType w:val="hybridMultilevel"/>
    <w:tmpl w:val="407C45A0"/>
    <w:lvl w:ilvl="0" w:tplc="CB82D0EA">
      <w:start w:val="1"/>
      <w:numFmt w:val="bullet"/>
      <w:lvlText w:val="-"/>
      <w:lvlJc w:val="left"/>
      <w:pPr>
        <w:ind w:left="720" w:hanging="360"/>
      </w:pPr>
      <w:rPr>
        <w:rFonts w:ascii="Arial" w:eastAsia="MS Gothic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D66FFA"/>
    <w:multiLevelType w:val="hybridMultilevel"/>
    <w:tmpl w:val="E1B4498A"/>
    <w:lvl w:ilvl="0" w:tplc="B50294B6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  <w:b/>
        <w:sz w:val="40"/>
        <w:szCs w:val="40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46C5037"/>
    <w:multiLevelType w:val="hybridMultilevel"/>
    <w:tmpl w:val="3ED609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A06FA"/>
    <w:multiLevelType w:val="hybridMultilevel"/>
    <w:tmpl w:val="B6A2E4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4A15F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1313DF"/>
    <w:multiLevelType w:val="hybridMultilevel"/>
    <w:tmpl w:val="E1EA5D0E"/>
    <w:lvl w:ilvl="0" w:tplc="B2F28B0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6C5A9A"/>
    <w:multiLevelType w:val="hybridMultilevel"/>
    <w:tmpl w:val="35A43F7C"/>
    <w:lvl w:ilvl="0" w:tplc="F356BA4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6D09DE"/>
    <w:multiLevelType w:val="hybridMultilevel"/>
    <w:tmpl w:val="6456B514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111E2"/>
    <w:multiLevelType w:val="hybridMultilevel"/>
    <w:tmpl w:val="1C46213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86937486">
    <w:abstractNumId w:val="9"/>
  </w:num>
  <w:num w:numId="2" w16cid:durableId="678429435">
    <w:abstractNumId w:val="5"/>
  </w:num>
  <w:num w:numId="3" w16cid:durableId="1629702166">
    <w:abstractNumId w:val="2"/>
  </w:num>
  <w:num w:numId="4" w16cid:durableId="1215510360">
    <w:abstractNumId w:val="13"/>
  </w:num>
  <w:num w:numId="5" w16cid:durableId="1426263038">
    <w:abstractNumId w:val="8"/>
  </w:num>
  <w:num w:numId="6" w16cid:durableId="567111010">
    <w:abstractNumId w:val="1"/>
  </w:num>
  <w:num w:numId="7" w16cid:durableId="1363019574">
    <w:abstractNumId w:val="4"/>
  </w:num>
  <w:num w:numId="8" w16cid:durableId="1669553422">
    <w:abstractNumId w:val="11"/>
  </w:num>
  <w:num w:numId="9" w16cid:durableId="263149391">
    <w:abstractNumId w:val="3"/>
  </w:num>
  <w:num w:numId="10" w16cid:durableId="170415217">
    <w:abstractNumId w:val="10"/>
  </w:num>
  <w:num w:numId="11" w16cid:durableId="1851985085">
    <w:abstractNumId w:val="6"/>
  </w:num>
  <w:num w:numId="12" w16cid:durableId="616762982">
    <w:abstractNumId w:val="7"/>
  </w:num>
  <w:num w:numId="13" w16cid:durableId="736056874">
    <w:abstractNumId w:val="12"/>
  </w:num>
  <w:num w:numId="14" w16cid:durableId="71780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6A"/>
    <w:rsid w:val="00014501"/>
    <w:rsid w:val="000203D2"/>
    <w:rsid w:val="00024425"/>
    <w:rsid w:val="000516ED"/>
    <w:rsid w:val="000654CB"/>
    <w:rsid w:val="00080474"/>
    <w:rsid w:val="00084AD8"/>
    <w:rsid w:val="000A357B"/>
    <w:rsid w:val="000A5BC9"/>
    <w:rsid w:val="000D4820"/>
    <w:rsid w:val="00110BF1"/>
    <w:rsid w:val="0013636C"/>
    <w:rsid w:val="001534E5"/>
    <w:rsid w:val="0015710E"/>
    <w:rsid w:val="00177FD1"/>
    <w:rsid w:val="0018136A"/>
    <w:rsid w:val="00184AE5"/>
    <w:rsid w:val="00196AED"/>
    <w:rsid w:val="001B65AE"/>
    <w:rsid w:val="001B7A2F"/>
    <w:rsid w:val="001D26F3"/>
    <w:rsid w:val="001D3D36"/>
    <w:rsid w:val="001D4602"/>
    <w:rsid w:val="001E7700"/>
    <w:rsid w:val="001F31BA"/>
    <w:rsid w:val="001F4433"/>
    <w:rsid w:val="001F4C11"/>
    <w:rsid w:val="001F7760"/>
    <w:rsid w:val="002122A2"/>
    <w:rsid w:val="00232254"/>
    <w:rsid w:val="00241D4E"/>
    <w:rsid w:val="00256836"/>
    <w:rsid w:val="00261BAA"/>
    <w:rsid w:val="002864C2"/>
    <w:rsid w:val="00286E93"/>
    <w:rsid w:val="00291F7D"/>
    <w:rsid w:val="002926CF"/>
    <w:rsid w:val="00296FA7"/>
    <w:rsid w:val="002A7CBB"/>
    <w:rsid w:val="002D3B43"/>
    <w:rsid w:val="002E6A9E"/>
    <w:rsid w:val="00314DAC"/>
    <w:rsid w:val="003162E6"/>
    <w:rsid w:val="003173A2"/>
    <w:rsid w:val="00347B62"/>
    <w:rsid w:val="00356DB9"/>
    <w:rsid w:val="00391110"/>
    <w:rsid w:val="003A1E95"/>
    <w:rsid w:val="003A67E4"/>
    <w:rsid w:val="003B5548"/>
    <w:rsid w:val="003C7042"/>
    <w:rsid w:val="003D5909"/>
    <w:rsid w:val="003F7286"/>
    <w:rsid w:val="0044031F"/>
    <w:rsid w:val="004416A9"/>
    <w:rsid w:val="00445B0B"/>
    <w:rsid w:val="00447F00"/>
    <w:rsid w:val="00466692"/>
    <w:rsid w:val="00475C21"/>
    <w:rsid w:val="0048087F"/>
    <w:rsid w:val="004808CB"/>
    <w:rsid w:val="0048428E"/>
    <w:rsid w:val="004A2023"/>
    <w:rsid w:val="004A728B"/>
    <w:rsid w:val="004B53EF"/>
    <w:rsid w:val="004C5978"/>
    <w:rsid w:val="004D2ABA"/>
    <w:rsid w:val="004E3937"/>
    <w:rsid w:val="00503DB7"/>
    <w:rsid w:val="00520A62"/>
    <w:rsid w:val="0052146C"/>
    <w:rsid w:val="0052166C"/>
    <w:rsid w:val="00553F23"/>
    <w:rsid w:val="00564C07"/>
    <w:rsid w:val="00566589"/>
    <w:rsid w:val="005B6184"/>
    <w:rsid w:val="005B66F1"/>
    <w:rsid w:val="005C111F"/>
    <w:rsid w:val="005C17D6"/>
    <w:rsid w:val="005D01AE"/>
    <w:rsid w:val="005D239B"/>
    <w:rsid w:val="00601F63"/>
    <w:rsid w:val="00606B69"/>
    <w:rsid w:val="0063206B"/>
    <w:rsid w:val="00636A27"/>
    <w:rsid w:val="006517B5"/>
    <w:rsid w:val="00655AFE"/>
    <w:rsid w:val="006826BA"/>
    <w:rsid w:val="00686B9B"/>
    <w:rsid w:val="0069186F"/>
    <w:rsid w:val="006A0BD9"/>
    <w:rsid w:val="006C6449"/>
    <w:rsid w:val="006F1951"/>
    <w:rsid w:val="0071717D"/>
    <w:rsid w:val="00731FCC"/>
    <w:rsid w:val="007403D7"/>
    <w:rsid w:val="00740CAF"/>
    <w:rsid w:val="007757DA"/>
    <w:rsid w:val="007771C6"/>
    <w:rsid w:val="007A2252"/>
    <w:rsid w:val="007C705E"/>
    <w:rsid w:val="007D1BA7"/>
    <w:rsid w:val="007E49A7"/>
    <w:rsid w:val="007F318C"/>
    <w:rsid w:val="00800E1D"/>
    <w:rsid w:val="00802532"/>
    <w:rsid w:val="00815201"/>
    <w:rsid w:val="00826D5F"/>
    <w:rsid w:val="008474AB"/>
    <w:rsid w:val="00867313"/>
    <w:rsid w:val="008A524F"/>
    <w:rsid w:val="008B3983"/>
    <w:rsid w:val="0090062B"/>
    <w:rsid w:val="00920350"/>
    <w:rsid w:val="009672C4"/>
    <w:rsid w:val="00972D1E"/>
    <w:rsid w:val="00974CD1"/>
    <w:rsid w:val="009A209B"/>
    <w:rsid w:val="009A410F"/>
    <w:rsid w:val="009B08BD"/>
    <w:rsid w:val="009E620A"/>
    <w:rsid w:val="009E7270"/>
    <w:rsid w:val="00A06DB0"/>
    <w:rsid w:val="00A109CA"/>
    <w:rsid w:val="00AB3E2D"/>
    <w:rsid w:val="00B02F18"/>
    <w:rsid w:val="00B1494E"/>
    <w:rsid w:val="00B16679"/>
    <w:rsid w:val="00B2127A"/>
    <w:rsid w:val="00B351F8"/>
    <w:rsid w:val="00B745CE"/>
    <w:rsid w:val="00B75C4C"/>
    <w:rsid w:val="00B93B5F"/>
    <w:rsid w:val="00BC0046"/>
    <w:rsid w:val="00BD584B"/>
    <w:rsid w:val="00BD76E1"/>
    <w:rsid w:val="00BE4290"/>
    <w:rsid w:val="00BE77F0"/>
    <w:rsid w:val="00BF3A9B"/>
    <w:rsid w:val="00C00193"/>
    <w:rsid w:val="00C3666D"/>
    <w:rsid w:val="00C5604D"/>
    <w:rsid w:val="00C60FDA"/>
    <w:rsid w:val="00C76217"/>
    <w:rsid w:val="00C85D72"/>
    <w:rsid w:val="00C96D04"/>
    <w:rsid w:val="00CA36EE"/>
    <w:rsid w:val="00CA43A8"/>
    <w:rsid w:val="00CA636D"/>
    <w:rsid w:val="00CB6471"/>
    <w:rsid w:val="00CE3B89"/>
    <w:rsid w:val="00CE3C43"/>
    <w:rsid w:val="00CF07A3"/>
    <w:rsid w:val="00D04C12"/>
    <w:rsid w:val="00D12388"/>
    <w:rsid w:val="00D12619"/>
    <w:rsid w:val="00D12BE7"/>
    <w:rsid w:val="00D3452A"/>
    <w:rsid w:val="00D73A48"/>
    <w:rsid w:val="00D85EA8"/>
    <w:rsid w:val="00DA4866"/>
    <w:rsid w:val="00E11E18"/>
    <w:rsid w:val="00E2077A"/>
    <w:rsid w:val="00E8196B"/>
    <w:rsid w:val="00E839B9"/>
    <w:rsid w:val="00E93212"/>
    <w:rsid w:val="00E95E96"/>
    <w:rsid w:val="00E961B1"/>
    <w:rsid w:val="00ED687E"/>
    <w:rsid w:val="00EF56FE"/>
    <w:rsid w:val="00EF72B7"/>
    <w:rsid w:val="00F06EDD"/>
    <w:rsid w:val="00F3012E"/>
    <w:rsid w:val="00F35210"/>
    <w:rsid w:val="00F75803"/>
    <w:rsid w:val="00F87A5F"/>
    <w:rsid w:val="00F92FAC"/>
    <w:rsid w:val="00FA327F"/>
    <w:rsid w:val="00FA5BB2"/>
    <w:rsid w:val="00FC690B"/>
    <w:rsid w:val="00FF384F"/>
    <w:rsid w:val="00FF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F2113"/>
  <w15:chartTrackingRefBased/>
  <w15:docId w15:val="{440A396F-6DBA-4DD6-A030-7EEEF7D3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D3D36"/>
    <w:pPr>
      <w:spacing w:after="120" w:line="24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C17D6"/>
    <w:pPr>
      <w:keepNext/>
      <w:keepLines/>
      <w:numPr>
        <w:numId w:val="1"/>
      </w:numPr>
      <w:spacing w:before="360"/>
      <w:ind w:left="431" w:hanging="431"/>
      <w:outlineLvl w:val="0"/>
    </w:pPr>
    <w:rPr>
      <w:rFonts w:asciiTheme="majorHAnsi" w:eastAsiaTheme="majorEastAsia" w:hAnsiTheme="majorHAnsi" w:cstheme="majorBidi"/>
      <w:color w:val="0060A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7D6"/>
    <w:pPr>
      <w:keepNext/>
      <w:keepLines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color w:val="0060AF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C17D6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color w:val="0060A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D26F3"/>
    <w:pPr>
      <w:keepNext/>
      <w:keepLines/>
      <w:numPr>
        <w:ilvl w:val="3"/>
        <w:numId w:val="1"/>
      </w:numPr>
      <w:spacing w:before="120"/>
      <w:ind w:left="862" w:hanging="862"/>
      <w:outlineLvl w:val="3"/>
    </w:pPr>
    <w:rPr>
      <w:rFonts w:asciiTheme="majorHAnsi" w:eastAsiaTheme="majorEastAsia" w:hAnsiTheme="majorHAnsi" w:cstheme="majorBidi"/>
      <w:iCs/>
      <w:color w:val="0060A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26F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00254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26F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0182F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26F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182F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26F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26F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136A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18136A"/>
  </w:style>
  <w:style w:type="paragraph" w:styleId="Fuzeile">
    <w:name w:val="footer"/>
    <w:basedOn w:val="Standard"/>
    <w:link w:val="FuzeileZchn"/>
    <w:uiPriority w:val="99"/>
    <w:unhideWhenUsed/>
    <w:rsid w:val="0018136A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18136A"/>
  </w:style>
  <w:style w:type="paragraph" w:styleId="Endnotentext">
    <w:name w:val="endnote text"/>
    <w:basedOn w:val="Standard"/>
    <w:link w:val="EndnotentextZchn"/>
    <w:uiPriority w:val="99"/>
    <w:semiHidden/>
    <w:unhideWhenUsed/>
    <w:rsid w:val="00BC0046"/>
    <w:pPr>
      <w:spacing w:after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BC0046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C0046"/>
    <w:rPr>
      <w:vertAlign w:val="superscript"/>
    </w:rPr>
  </w:style>
  <w:style w:type="table" w:styleId="Tabellenraster">
    <w:name w:val="Table Grid"/>
    <w:basedOn w:val="NormaleTabelle"/>
    <w:rsid w:val="00D73A48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aliases w:val="Standard grau"/>
    <w:uiPriority w:val="1"/>
    <w:qFormat/>
    <w:rsid w:val="00D73A48"/>
    <w:pPr>
      <w:spacing w:after="120" w:line="240" w:lineRule="auto"/>
      <w:jc w:val="both"/>
    </w:pPr>
    <w:rPr>
      <w:rFonts w:ascii="Source Sans Pro" w:hAnsi="Source Sans Pro" w:cs="Arial"/>
      <w:color w:val="324B50"/>
    </w:rPr>
  </w:style>
  <w:style w:type="paragraph" w:styleId="Listenabsatz">
    <w:name w:val="List Paragraph"/>
    <w:basedOn w:val="Standard"/>
    <w:uiPriority w:val="34"/>
    <w:qFormat/>
    <w:rsid w:val="001D26F3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C17D6"/>
    <w:rPr>
      <w:rFonts w:asciiTheme="majorHAnsi" w:eastAsiaTheme="majorEastAsia" w:hAnsiTheme="majorHAnsi" w:cstheme="majorBidi"/>
      <w:color w:val="0060A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7D6"/>
    <w:rPr>
      <w:rFonts w:asciiTheme="majorHAnsi" w:eastAsiaTheme="majorEastAsia" w:hAnsiTheme="majorHAnsi" w:cstheme="majorBidi"/>
      <w:color w:val="0060AF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C17D6"/>
    <w:rPr>
      <w:rFonts w:asciiTheme="majorHAnsi" w:eastAsiaTheme="majorEastAsia" w:hAnsiTheme="majorHAnsi" w:cstheme="majorBidi"/>
      <w:color w:val="0060A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D26F3"/>
    <w:rPr>
      <w:rFonts w:asciiTheme="majorHAnsi" w:eastAsiaTheme="majorEastAsia" w:hAnsiTheme="majorHAnsi" w:cstheme="majorBidi"/>
      <w:iCs/>
      <w:color w:val="0060A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26F3"/>
    <w:rPr>
      <w:rFonts w:asciiTheme="majorHAnsi" w:eastAsiaTheme="majorEastAsia" w:hAnsiTheme="majorHAnsi" w:cstheme="majorBidi"/>
      <w:color w:val="00254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26F3"/>
    <w:rPr>
      <w:rFonts w:asciiTheme="majorHAnsi" w:eastAsiaTheme="majorEastAsia" w:hAnsiTheme="majorHAnsi" w:cstheme="majorBidi"/>
      <w:color w:val="00182F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26F3"/>
    <w:rPr>
      <w:rFonts w:asciiTheme="majorHAnsi" w:eastAsiaTheme="majorEastAsia" w:hAnsiTheme="majorHAnsi" w:cstheme="majorBidi"/>
      <w:i/>
      <w:iCs/>
      <w:color w:val="00182F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26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26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C17D6"/>
    <w:pPr>
      <w:numPr>
        <w:numId w:val="0"/>
      </w:numPr>
      <w:spacing w:before="240" w:after="0" w:line="259" w:lineRule="auto"/>
      <w:outlineLvl w:val="9"/>
    </w:pPr>
    <w:rPr>
      <w:color w:val="002547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5C17D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C17D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C17D6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5C17D6"/>
    <w:rPr>
      <w:color w:val="0060A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5C17D6"/>
    <w:pPr>
      <w:spacing w:after="100"/>
      <w:ind w:left="660"/>
    </w:pPr>
  </w:style>
  <w:style w:type="table" w:customStyle="1" w:styleId="Tabellenraster3">
    <w:name w:val="Tabellenraster3"/>
    <w:basedOn w:val="NormaleTabelle"/>
    <w:next w:val="Tabellenraster"/>
    <w:rsid w:val="0048428E"/>
    <w:pPr>
      <w:spacing w:after="0" w:line="240" w:lineRule="auto"/>
    </w:pPr>
    <w:rPr>
      <w:rFonts w:ascii="Arial" w:eastAsia="Times New Roman" w:hAnsi="Arial" w:cs="MS Gothic"/>
      <w:color w:val="000000"/>
      <w:sz w:val="18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48428E"/>
    <w:pPr>
      <w:spacing w:after="0" w:line="240" w:lineRule="auto"/>
    </w:pPr>
    <w:rPr>
      <w:rFonts w:ascii="Arial" w:eastAsia="Times New Roman" w:hAnsi="Arial" w:cs="MS Gothic"/>
      <w:color w:val="000000"/>
      <w:sz w:val="18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qFormat/>
    <w:rsid w:val="0048428E"/>
    <w:rPr>
      <w:color w:val="808080"/>
    </w:rPr>
  </w:style>
  <w:style w:type="character" w:customStyle="1" w:styleId="Formatvorlage2">
    <w:name w:val="Formatvorlage2"/>
    <w:basedOn w:val="Absatz-Standardschriftart"/>
    <w:uiPriority w:val="1"/>
    <w:qFormat/>
    <w:rsid w:val="0048428E"/>
    <w:rPr>
      <w:rFonts w:ascii="Arial" w:hAnsi="Arial"/>
      <w:color w:val="auto"/>
      <w:sz w:val="22"/>
    </w:rPr>
  </w:style>
  <w:style w:type="table" w:customStyle="1" w:styleId="Tabellenraster2">
    <w:name w:val="Tabellenraster2"/>
    <w:basedOn w:val="NormaleTabelle"/>
    <w:next w:val="Tabellenraster"/>
    <w:rsid w:val="0048428E"/>
    <w:pPr>
      <w:spacing w:after="0" w:line="240" w:lineRule="auto"/>
    </w:pPr>
    <w:rPr>
      <w:rFonts w:ascii="Arial" w:eastAsia="Times New Roman" w:hAnsi="Arial" w:cs="MS Gothic"/>
      <w:color w:val="000000" w:themeColor="text1"/>
      <w:sz w:val="18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4">
    <w:name w:val="Tabellenraster4"/>
    <w:basedOn w:val="NormaleTabelle"/>
    <w:next w:val="Tabellenraster"/>
    <w:rsid w:val="00686B9B"/>
    <w:pPr>
      <w:spacing w:after="0" w:line="240" w:lineRule="auto"/>
    </w:pPr>
    <w:rPr>
      <w:rFonts w:ascii="Arial" w:eastAsia="Times New Roman" w:hAnsi="Arial" w:cs="MS Gothic"/>
      <w:color w:val="000000"/>
      <w:sz w:val="18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5">
    <w:name w:val="Tabellenraster5"/>
    <w:basedOn w:val="NormaleTabelle"/>
    <w:next w:val="Tabellenraster"/>
    <w:rsid w:val="00E95E96"/>
    <w:pPr>
      <w:spacing w:after="0" w:line="240" w:lineRule="auto"/>
    </w:pPr>
    <w:rPr>
      <w:rFonts w:ascii="Arial" w:eastAsia="Times New Roman" w:hAnsi="Arial" w:cs="MS Gothic"/>
      <w:color w:val="000000"/>
      <w:sz w:val="18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D1238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D12388"/>
    <w:pPr>
      <w:spacing w:after="0"/>
    </w:pPr>
    <w:rPr>
      <w:rFonts w:ascii="Arial" w:hAnsi="Arial" w:cs="Arial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D12388"/>
    <w:rPr>
      <w:rFonts w:ascii="Arial" w:hAnsi="Arial" w:cs="Arial"/>
      <w:sz w:val="20"/>
      <w:szCs w:val="20"/>
    </w:rPr>
  </w:style>
  <w:style w:type="character" w:customStyle="1" w:styleId="Formatvorlage3">
    <w:name w:val="Formatvorlage3"/>
    <w:basedOn w:val="Absatz-Standardschriftart"/>
    <w:uiPriority w:val="1"/>
    <w:rsid w:val="00D12388"/>
    <w:rPr>
      <w:rFonts w:ascii="Arial" w:hAnsi="Arial"/>
      <w:b/>
      <w:sz w:val="22"/>
    </w:rPr>
  </w:style>
  <w:style w:type="paragraph" w:styleId="Funotentext">
    <w:name w:val="footnote text"/>
    <w:basedOn w:val="Standard"/>
    <w:link w:val="FunotentextZchn"/>
    <w:uiPriority w:val="99"/>
    <w:unhideWhenUsed/>
    <w:rsid w:val="00D12388"/>
    <w:pPr>
      <w:spacing w:after="160" w:line="259" w:lineRule="auto"/>
    </w:pPr>
    <w:rPr>
      <w:rFonts w:ascii="Arial" w:hAnsi="Arial" w:cs="Arial"/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D12388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12388"/>
    <w:rPr>
      <w:vertAlign w:val="superscript"/>
    </w:rPr>
  </w:style>
  <w:style w:type="character" w:customStyle="1" w:styleId="Formatvorlage9">
    <w:name w:val="Formatvorlage9"/>
    <w:basedOn w:val="Absatz-Standardschriftart"/>
    <w:uiPriority w:val="1"/>
    <w:rsid w:val="00D12388"/>
    <w:rPr>
      <w:rFonts w:ascii="Arial" w:hAnsi="Arial"/>
      <w:sz w:val="20"/>
    </w:rPr>
  </w:style>
  <w:style w:type="character" w:customStyle="1" w:styleId="Formatvorlage10">
    <w:name w:val="Formatvorlage10"/>
    <w:basedOn w:val="Absatz-Standardschriftart"/>
    <w:uiPriority w:val="1"/>
    <w:rsid w:val="001F7760"/>
    <w:rPr>
      <w:rFonts w:ascii="Arial" w:hAnsi="Arial"/>
      <w:b/>
      <w:sz w:val="20"/>
    </w:rPr>
  </w:style>
  <w:style w:type="table" w:customStyle="1" w:styleId="Tabellenraster6">
    <w:name w:val="Tabellenraster6"/>
    <w:basedOn w:val="NormaleTabelle"/>
    <w:next w:val="Tabellenraster"/>
    <w:rsid w:val="00553F23"/>
    <w:pPr>
      <w:spacing w:after="0" w:line="240" w:lineRule="auto"/>
    </w:pPr>
    <w:rPr>
      <w:rFonts w:ascii="Arial" w:eastAsia="Times New Roman" w:hAnsi="Arial" w:cs="MS Gothic"/>
      <w:color w:val="000000" w:themeColor="text1"/>
      <w:sz w:val="18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4">
    <w:name w:val="Formatvorlage4"/>
    <w:basedOn w:val="Absatz-Standardschriftart"/>
    <w:uiPriority w:val="1"/>
    <w:rsid w:val="00CB6471"/>
    <w:rPr>
      <w:rFonts w:asciiTheme="minorHAnsi" w:hAnsiTheme="minorHAnsi"/>
      <w:color w:val="000000" w:themeColor="text1"/>
      <w:sz w:val="20"/>
    </w:rPr>
  </w:style>
  <w:style w:type="character" w:customStyle="1" w:styleId="Formatvorlage1">
    <w:name w:val="Formatvorlage1"/>
    <w:basedOn w:val="Absatz-Standardschriftart"/>
    <w:uiPriority w:val="1"/>
    <w:rsid w:val="00CB6471"/>
    <w:rPr>
      <w:rFonts w:asciiTheme="minorHAnsi" w:hAnsiTheme="minorHAnsi"/>
      <w:color w:val="000000" w:themeColor="text1"/>
      <w:sz w:val="20"/>
    </w:rPr>
  </w:style>
  <w:style w:type="character" w:customStyle="1" w:styleId="Formatvorlage5">
    <w:name w:val="Formatvorlage5"/>
    <w:basedOn w:val="Absatz-Standardschriftart"/>
    <w:uiPriority w:val="1"/>
    <w:rsid w:val="00CB6471"/>
    <w:rPr>
      <w:rFonts w:asciiTheme="minorHAnsi" w:hAnsiTheme="minorHAnsi"/>
      <w:b/>
      <w:color w:val="000000" w:themeColor="text1"/>
      <w:sz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01AE"/>
    <w:pPr>
      <w:spacing w:after="120"/>
    </w:pPr>
    <w:rPr>
      <w:rFonts w:asciiTheme="minorHAnsi" w:hAnsiTheme="minorHAnsi" w:cstheme="minorBidi"/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01AE"/>
    <w:rPr>
      <w:rFonts w:ascii="Arial" w:hAnsi="Arial" w:cs="Arial"/>
      <w:b/>
      <w:bCs/>
      <w:sz w:val="20"/>
      <w:szCs w:val="20"/>
    </w:rPr>
  </w:style>
  <w:style w:type="character" w:customStyle="1" w:styleId="Formatvorlage6">
    <w:name w:val="Formatvorlage6"/>
    <w:basedOn w:val="Absatz-Standardschriftart"/>
    <w:uiPriority w:val="1"/>
    <w:rsid w:val="005B6184"/>
    <w:rPr>
      <w:rFonts w:asciiTheme="minorHAnsi" w:hAnsiTheme="minorHAnsi"/>
      <w:b/>
      <w:sz w:val="22"/>
    </w:rPr>
  </w:style>
  <w:style w:type="character" w:customStyle="1" w:styleId="Formatvorlage7">
    <w:name w:val="Formatvorlage7"/>
    <w:basedOn w:val="Absatz-Standardschriftart"/>
    <w:uiPriority w:val="1"/>
    <w:rsid w:val="005B6184"/>
    <w:rPr>
      <w:rFonts w:asciiTheme="minorHAnsi" w:hAnsiTheme="minorHAnsi"/>
      <w:sz w:val="22"/>
    </w:rPr>
  </w:style>
  <w:style w:type="character" w:customStyle="1" w:styleId="Formatvorlage8">
    <w:name w:val="Formatvorlage8"/>
    <w:basedOn w:val="Absatz-Standardschriftart"/>
    <w:uiPriority w:val="1"/>
    <w:rsid w:val="005B6184"/>
    <w:rPr>
      <w:rFonts w:asciiTheme="minorHAnsi" w:hAnsiTheme="minorHAnsi"/>
      <w:color w:val="auto"/>
      <w:sz w:val="20"/>
    </w:rPr>
  </w:style>
  <w:style w:type="paragraph" w:styleId="berarbeitung">
    <w:name w:val="Revision"/>
    <w:hidden/>
    <w:uiPriority w:val="99"/>
    <w:semiHidden/>
    <w:rsid w:val="00A06DB0"/>
    <w:pPr>
      <w:spacing w:after="0" w:line="240" w:lineRule="auto"/>
    </w:pPr>
    <w:rPr>
      <w:sz w:val="24"/>
    </w:rPr>
  </w:style>
  <w:style w:type="character" w:styleId="Fett">
    <w:name w:val="Strong"/>
    <w:basedOn w:val="Absatz-Standardschriftart"/>
    <w:uiPriority w:val="22"/>
    <w:qFormat/>
    <w:rsid w:val="008B3983"/>
    <w:rPr>
      <w:b/>
      <w:bCs/>
    </w:rPr>
  </w:style>
  <w:style w:type="character" w:customStyle="1" w:styleId="Formatvorlage11">
    <w:name w:val="Formatvorlage11"/>
    <w:basedOn w:val="Absatz-Standardschriftart"/>
    <w:uiPriority w:val="1"/>
    <w:rsid w:val="00B351F8"/>
    <w:rPr>
      <w:rFonts w:ascii="Source Sans Pro" w:hAnsi="Source Sans Pro"/>
      <w:color w:val="auto"/>
      <w:sz w:val="22"/>
    </w:rPr>
  </w:style>
  <w:style w:type="character" w:customStyle="1" w:styleId="Formatvorlage12">
    <w:name w:val="Formatvorlage12"/>
    <w:basedOn w:val="Absatz-Standardschriftart"/>
    <w:uiPriority w:val="1"/>
    <w:rsid w:val="00B351F8"/>
    <w:rPr>
      <w:rFonts w:ascii="Source Sans Pro" w:hAnsi="Source Sans Pro"/>
      <w:b/>
      <w:sz w:val="22"/>
    </w:rPr>
  </w:style>
  <w:style w:type="table" w:customStyle="1" w:styleId="Tabellenraster7">
    <w:name w:val="Tabellenraster7"/>
    <w:basedOn w:val="NormaleTabelle"/>
    <w:next w:val="Tabellenraster"/>
    <w:rsid w:val="0044031F"/>
    <w:pPr>
      <w:spacing w:after="0" w:line="240" w:lineRule="auto"/>
    </w:pPr>
    <w:rPr>
      <w:rFonts w:ascii="Arial" w:eastAsia="Times New Roman" w:hAnsi="Arial" w:cs="MS Gothic"/>
      <w:color w:val="000000" w:themeColor="text1"/>
      <w:sz w:val="18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AB3E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8D5F36C9ED14DB4B24D9055F2FC0E5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E3D2D-09B3-4B94-B975-6433BDE595BD}"/>
      </w:docPartPr>
      <w:docPartBody>
        <w:p w:rsidR="008300A0" w:rsidRDefault="002841BE" w:rsidP="002841BE">
          <w:pPr>
            <w:pStyle w:val="68D5F36C9ED14DB4B24D9055F2FC0E591"/>
          </w:pPr>
          <w:r w:rsidRPr="00EF56FE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9A9C0CCC91E43289410449E262819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8CFB825-39BA-4FFF-AD9C-7309B9EB5BB5}"/>
      </w:docPartPr>
      <w:docPartBody>
        <w:p w:rsidR="008300A0" w:rsidRDefault="002841BE" w:rsidP="002841BE">
          <w:pPr>
            <w:pStyle w:val="A9A9C0CCC91E43289410449E262819C21"/>
          </w:pPr>
          <w:r w:rsidRPr="00BE77F0">
            <w:rPr>
              <w:rStyle w:val="Formatvorlage8"/>
              <w:color w:val="808080" w:themeColor="background1" w:themeShade="80"/>
              <w:lang w:val="en-GB"/>
            </w:rPr>
            <w:t>T</w:t>
          </w:r>
          <w:r w:rsidRPr="00731FCC">
            <w:rPr>
              <w:rStyle w:val="Formatvorlage8"/>
              <w:color w:val="808080" w:themeColor="background1" w:themeShade="80"/>
              <w:lang w:val="en-US"/>
            </w:rPr>
            <w:t>itle,</w:t>
          </w:r>
          <w:r w:rsidRPr="00731FCC">
            <w:rPr>
              <w:rStyle w:val="Formatvorlage8"/>
              <w:lang w:val="en-US"/>
            </w:rPr>
            <w:t xml:space="preserve"> </w:t>
          </w:r>
          <w:r w:rsidRPr="00CA43A8">
            <w:rPr>
              <w:color w:val="808080" w:themeColor="background1" w:themeShade="80"/>
              <w:sz w:val="20"/>
              <w:szCs w:val="20"/>
              <w:lang w:val="en-GB"/>
            </w:rPr>
            <w:t>First and last name please specify</w:t>
          </w:r>
        </w:p>
      </w:docPartBody>
    </w:docPart>
    <w:docPart>
      <w:docPartPr>
        <w:name w:val="BD63AC9AF6594AD19D1B4E12031FFF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F5592B-B681-4D83-8CF6-695A6A7017E0}"/>
      </w:docPartPr>
      <w:docPartBody>
        <w:p w:rsidR="008300A0" w:rsidRDefault="002841BE" w:rsidP="002841BE">
          <w:pPr>
            <w:pStyle w:val="BD63AC9AF6594AD19D1B4E12031FFF741"/>
          </w:pPr>
          <w:r w:rsidRPr="00BE77F0">
            <w:rPr>
              <w:rStyle w:val="Platzhaltertext"/>
              <w:sz w:val="20"/>
              <w:szCs w:val="20"/>
              <w:lang w:val="en-US"/>
            </w:rPr>
            <w:t>please specify a date</w:t>
          </w:r>
        </w:p>
      </w:docPartBody>
    </w:docPart>
    <w:docPart>
      <w:docPartPr>
        <w:name w:val="D8950E2736A34F70BD5F30B6C39725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255569-A4C0-4C9D-BAEC-C70423D02A8D}"/>
      </w:docPartPr>
      <w:docPartBody>
        <w:p w:rsidR="008300A0" w:rsidRDefault="002841BE" w:rsidP="002841BE">
          <w:pPr>
            <w:pStyle w:val="D8950E2736A34F70BD5F30B6C39725661"/>
          </w:pPr>
          <w:r w:rsidRPr="00731FCC">
            <w:rPr>
              <w:rStyle w:val="Platzhaltertext"/>
              <w:sz w:val="20"/>
              <w:szCs w:val="20"/>
              <w:lang w:val="en-GB"/>
            </w:rPr>
            <w:t>Name of the institution</w:t>
          </w:r>
        </w:p>
      </w:docPartBody>
    </w:docPart>
    <w:docPart>
      <w:docPartPr>
        <w:name w:val="D80C9178366E4B6AA099C633D6056E1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04B4BF-35DB-4D10-B94A-EA3CF2C04302}"/>
      </w:docPartPr>
      <w:docPartBody>
        <w:p w:rsidR="008300A0" w:rsidRDefault="002841BE" w:rsidP="002841BE">
          <w:pPr>
            <w:pStyle w:val="D80C9178366E4B6AA099C633D6056E131"/>
          </w:pPr>
          <w:r w:rsidRPr="00731FCC">
            <w:rPr>
              <w:rStyle w:val="Formatvorlage4"/>
              <w:color w:val="808080" w:themeColor="background1" w:themeShade="80"/>
              <w:lang w:val="en-GB"/>
            </w:rPr>
            <w:t xml:space="preserve">Title and </w:t>
          </w:r>
          <w:r w:rsidRPr="00EF56FE">
            <w:rPr>
              <w:rStyle w:val="Formatvorlage4"/>
              <w:color w:val="808080" w:themeColor="background1" w:themeShade="80"/>
              <w:szCs w:val="20"/>
              <w:lang w:val="en-GB"/>
            </w:rPr>
            <w:t>Name of the PI</w:t>
          </w:r>
        </w:p>
      </w:docPartBody>
    </w:docPart>
    <w:docPart>
      <w:docPartPr>
        <w:name w:val="4855A7B8CC62418E97BA569A8A76D2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364C49-585B-4701-B7C3-3F7CD6FC699C}"/>
      </w:docPartPr>
      <w:docPartBody>
        <w:p w:rsidR="008300A0" w:rsidRDefault="002841BE" w:rsidP="002841BE">
          <w:pPr>
            <w:pStyle w:val="4855A7B8CC62418E97BA569A8A76D2181"/>
          </w:pPr>
          <w:r w:rsidRPr="00EF56FE">
            <w:rPr>
              <w:rStyle w:val="Platzhaltertext"/>
              <w:sz w:val="20"/>
              <w:szCs w:val="20"/>
              <w:lang w:val="en-GB"/>
            </w:rPr>
            <w:t>country</w:t>
          </w:r>
        </w:p>
      </w:docPartBody>
    </w:docPart>
    <w:docPart>
      <w:docPartPr>
        <w:name w:val="05162AC36F7F4F09B8F0E583AC9F0E6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14610B-F40A-4FEA-BA18-9D5E2CAA5EF6}"/>
      </w:docPartPr>
      <w:docPartBody>
        <w:p w:rsidR="0025001E" w:rsidRDefault="002A7F34" w:rsidP="002A7F34">
          <w:pPr>
            <w:pStyle w:val="05162AC36F7F4F09B8F0E583AC9F0E611"/>
          </w:pPr>
          <w:r>
            <w:rPr>
              <w:rStyle w:val="Formatvorlage3"/>
            </w:rPr>
            <w:t>Vom programmführenden Referat einzutragen</w:t>
          </w:r>
        </w:p>
      </w:docPartBody>
    </w:docPart>
    <w:docPart>
      <w:docPartPr>
        <w:name w:val="2A76D81F72FF4E8282D5DA3316B2A97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8C7A5A-353B-452D-8C35-650ABD181A42}"/>
      </w:docPartPr>
      <w:docPartBody>
        <w:p w:rsidR="0025001E" w:rsidRDefault="002A7F34" w:rsidP="002A7F34">
          <w:pPr>
            <w:pStyle w:val="2A76D81F72FF4E8282D5DA3316B2A972"/>
          </w:pPr>
          <w:r w:rsidRPr="000516ED">
            <w:rPr>
              <w:bCs/>
              <w:color w:val="808080" w:themeColor="background1" w:themeShade="80"/>
              <w:sz w:val="20"/>
              <w:szCs w:val="20"/>
            </w:rPr>
            <w:t>Vom programmführenden Referat einzutragen</w:t>
          </w:r>
        </w:p>
      </w:docPartBody>
    </w:docPart>
    <w:docPart>
      <w:docPartPr>
        <w:name w:val="C0E035C554614BBFAA9D70378A096C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5D48F4-90ED-4B7A-B1F0-494BF43F51E3}"/>
      </w:docPartPr>
      <w:docPartBody>
        <w:p w:rsidR="0025001E" w:rsidRDefault="002A7F34" w:rsidP="002A7F34">
          <w:pPr>
            <w:pStyle w:val="C0E035C554614BBFAA9D70378A096C2A"/>
          </w:pPr>
          <w:r w:rsidRPr="000516ED">
            <w:rPr>
              <w:bCs/>
              <w:color w:val="808080" w:themeColor="background1" w:themeShade="80"/>
              <w:sz w:val="20"/>
              <w:szCs w:val="20"/>
            </w:rPr>
            <w:t>Vom programmführenden Referat einzutragen</w:t>
          </w:r>
        </w:p>
      </w:docPartBody>
    </w:docPart>
    <w:docPart>
      <w:docPartPr>
        <w:name w:val="75E03D02C3D94B348E839D79673CF2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7C0DE0-9D03-4758-A236-6BCCD73920B7}"/>
      </w:docPartPr>
      <w:docPartBody>
        <w:p w:rsidR="0025001E" w:rsidRDefault="002A7F34" w:rsidP="002A7F34">
          <w:pPr>
            <w:pStyle w:val="75E03D02C3D94B348E839D79673CF219"/>
          </w:pPr>
          <w:r w:rsidRPr="000516ED">
            <w:rPr>
              <w:bCs/>
              <w:color w:val="808080" w:themeColor="background1" w:themeShade="80"/>
              <w:sz w:val="20"/>
              <w:szCs w:val="20"/>
            </w:rPr>
            <w:t>Vom programmführenden Referat einzutragen</w:t>
          </w:r>
        </w:p>
      </w:docPartBody>
    </w:docPart>
    <w:docPart>
      <w:docPartPr>
        <w:name w:val="6F74A6A6DCD4458F909D220021D217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012E42-CFE7-47D9-8E56-1D0FDD08D844}"/>
      </w:docPartPr>
      <w:docPartBody>
        <w:p w:rsidR="0025001E" w:rsidRDefault="002A7F34" w:rsidP="002A7F34">
          <w:pPr>
            <w:pStyle w:val="6F74A6A6DCD4458F909D220021D2178F"/>
          </w:pPr>
          <w:r w:rsidRPr="000516ED">
            <w:rPr>
              <w:bCs/>
              <w:color w:val="808080" w:themeColor="background1" w:themeShade="80"/>
              <w:sz w:val="20"/>
              <w:szCs w:val="20"/>
            </w:rPr>
            <w:t>Vom programmführenden Referat einzutragen</w:t>
          </w:r>
        </w:p>
      </w:docPartBody>
    </w:docPart>
    <w:docPart>
      <w:docPartPr>
        <w:name w:val="83F1EA9F62B8433A9F23631B9634ED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1F067E1-A507-46B7-A263-26C7FB503B56}"/>
      </w:docPartPr>
      <w:docPartBody>
        <w:p w:rsidR="00802944" w:rsidRDefault="002841BE" w:rsidP="002841BE">
          <w:pPr>
            <w:pStyle w:val="83F1EA9F62B8433A9F23631B9634ED2A1"/>
          </w:pPr>
          <w:r w:rsidRPr="009672C4">
            <w:rPr>
              <w:b/>
              <w:bCs/>
              <w:color w:val="808080"/>
              <w:sz w:val="22"/>
              <w:lang w:val="en-US"/>
            </w:rPr>
            <w:t>please indicate the partner country</w:t>
          </w:r>
        </w:p>
      </w:docPartBody>
    </w:docPart>
    <w:docPart>
      <w:docPartPr>
        <w:name w:val="F8828CA942314184A9EA9EADD1D5EDE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78F944-8E9B-4C7B-9B5D-6614D65AC8F0}"/>
      </w:docPartPr>
      <w:docPartBody>
        <w:p w:rsidR="00802944" w:rsidRDefault="002841BE" w:rsidP="002841BE">
          <w:pPr>
            <w:pStyle w:val="F8828CA942314184A9EA9EADD1D5EDEC1"/>
          </w:pPr>
          <w:r w:rsidRPr="00EF56FE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6467B7F129AC4F0A8D9500223FD510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D15DF3-EB33-494F-A1E7-A900F3CA85F5}"/>
      </w:docPartPr>
      <w:docPartBody>
        <w:p w:rsidR="00802944" w:rsidRDefault="002841BE" w:rsidP="002841BE">
          <w:pPr>
            <w:pStyle w:val="6467B7F129AC4F0A8D9500223FD510701"/>
          </w:pPr>
          <w:r w:rsidRPr="00EF56FE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E3646E2D78EE4784BAEB8845CE3B33F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BE6503-65D7-449D-BA99-CC4B18851153}"/>
      </w:docPartPr>
      <w:docPartBody>
        <w:p w:rsidR="00802944" w:rsidRDefault="002841BE" w:rsidP="002841BE">
          <w:pPr>
            <w:pStyle w:val="E3646E2D78EE4784BAEB8845CE3B33F21"/>
          </w:pPr>
          <w:r w:rsidRPr="00EF56FE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15EAF788BCC047DD9D89FB1F114A2A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CC5685-10A5-40BE-B97E-D2261B0AAD4E}"/>
      </w:docPartPr>
      <w:docPartBody>
        <w:p w:rsidR="00802944" w:rsidRDefault="002841BE" w:rsidP="002841BE">
          <w:pPr>
            <w:pStyle w:val="15EAF788BCC047DD9D89FB1F114A2AA41"/>
          </w:pPr>
          <w:r w:rsidRPr="00EF56FE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91DD8340226D4270BF79A1866A5039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C78347-8991-476C-96C9-6F5D5123DE64}"/>
      </w:docPartPr>
      <w:docPartBody>
        <w:p w:rsidR="00802944" w:rsidRDefault="002841BE" w:rsidP="002841BE">
          <w:pPr>
            <w:pStyle w:val="91DD8340226D4270BF79A1866A5039421"/>
          </w:pPr>
          <w:r w:rsidRPr="00BE77F0">
            <w:rPr>
              <w:rStyle w:val="Platzhaltertext"/>
              <w:sz w:val="20"/>
              <w:szCs w:val="20"/>
              <w:lang w:val="en-US"/>
            </w:rPr>
            <w:t>please specify a date</w:t>
          </w:r>
        </w:p>
      </w:docPartBody>
    </w:docPart>
    <w:docPart>
      <w:docPartPr>
        <w:name w:val="C93D3736891544979FC897177DED67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A21D1F-ECE0-42ED-B826-F4239D79AE5A}"/>
      </w:docPartPr>
      <w:docPartBody>
        <w:p w:rsidR="00802944" w:rsidRDefault="002841BE" w:rsidP="002841BE">
          <w:pPr>
            <w:pStyle w:val="C93D3736891544979FC897177DED67B41"/>
          </w:pPr>
          <w:r w:rsidRPr="00731FCC">
            <w:rPr>
              <w:rStyle w:val="Platzhaltertext"/>
              <w:sz w:val="20"/>
              <w:szCs w:val="20"/>
              <w:lang w:val="en-US"/>
            </w:rPr>
            <w:t>please specify a date</w:t>
          </w:r>
        </w:p>
      </w:docPartBody>
    </w:docPart>
    <w:docPart>
      <w:docPartPr>
        <w:name w:val="22AE0F6C01BF42CF93E49B80380E37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79313E-E794-4289-81C3-5668C4069273}"/>
      </w:docPartPr>
      <w:docPartBody>
        <w:p w:rsidR="00802944" w:rsidRDefault="002841BE" w:rsidP="002841BE">
          <w:pPr>
            <w:pStyle w:val="22AE0F6C01BF42CF93E49B80380E376B1"/>
          </w:pPr>
          <w:r w:rsidRPr="00731FCC">
            <w:rPr>
              <w:rStyle w:val="Platzhaltertext"/>
              <w:sz w:val="20"/>
              <w:szCs w:val="20"/>
              <w:lang w:val="en-US"/>
            </w:rPr>
            <w:t>please specify a date</w:t>
          </w:r>
        </w:p>
      </w:docPartBody>
    </w:docPart>
    <w:docPart>
      <w:docPartPr>
        <w:name w:val="382EE08840CA4EBE95F16F545A81D8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E9F3D-8F3F-416E-BD06-3E4FE5656091}"/>
      </w:docPartPr>
      <w:docPartBody>
        <w:p w:rsidR="00802944" w:rsidRDefault="002841BE" w:rsidP="002841BE">
          <w:pPr>
            <w:pStyle w:val="382EE08840CA4EBE95F16F545A81D8EF1"/>
          </w:pPr>
          <w:r w:rsidRPr="00EF56FE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84A144CA62C54FA29A9067B9ED15B9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6E53E1-C4CD-431E-8AC6-B00E96F95CBC}"/>
      </w:docPartPr>
      <w:docPartBody>
        <w:p w:rsidR="00802944" w:rsidRDefault="002841BE" w:rsidP="002841BE">
          <w:pPr>
            <w:pStyle w:val="84A144CA62C54FA29A9067B9ED15B9E41"/>
          </w:pPr>
          <w:r w:rsidRPr="00EF56FE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2700B4D44EB3446C956021921055F2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B5D62A-79BC-470A-9B2F-7EB258FCA57E}"/>
      </w:docPartPr>
      <w:docPartBody>
        <w:p w:rsidR="00802944" w:rsidRDefault="002841BE" w:rsidP="002841BE">
          <w:pPr>
            <w:pStyle w:val="2700B4D44EB3446C956021921055F212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480DD57448434F79A25F7575FE52F4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95CFEF-0464-4EEC-9FEE-5F21859820BD}"/>
      </w:docPartPr>
      <w:docPartBody>
        <w:p w:rsidR="00802944" w:rsidRDefault="002841BE" w:rsidP="002841BE">
          <w:pPr>
            <w:pStyle w:val="480DD57448434F79A25F7575FE52F45A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35CAE9037D141A29BE25FF852DF65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77B584A-F694-4A0D-8A02-07AF891635FC}"/>
      </w:docPartPr>
      <w:docPartBody>
        <w:p w:rsidR="00802944" w:rsidRDefault="002841BE" w:rsidP="002841BE">
          <w:pPr>
            <w:pStyle w:val="A35CAE9037D141A29BE25FF852DF65FF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8BF8A33264474FBC8BD7F6F0C02F3A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9162939-E362-445B-B3B2-F43E6DB55C09}"/>
      </w:docPartPr>
      <w:docPartBody>
        <w:p w:rsidR="00802944" w:rsidRDefault="002841BE" w:rsidP="002841BE">
          <w:pPr>
            <w:pStyle w:val="8BF8A33264474FBC8BD7F6F0C02F3A43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E71308A7E3B4B1DA4192614A3FDA2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F1EF6A-F7A6-41D9-A2F2-EB709D2F43FA}"/>
      </w:docPartPr>
      <w:docPartBody>
        <w:p w:rsidR="00802944" w:rsidRDefault="002841BE" w:rsidP="002841BE">
          <w:pPr>
            <w:pStyle w:val="CE71308A7E3B4B1DA4192614A3FDA2D1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3585162A32574034BA7CB6618E6384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3E7749-D080-453A-9460-7F945119306D}"/>
      </w:docPartPr>
      <w:docPartBody>
        <w:p w:rsidR="00802944" w:rsidRDefault="002841BE" w:rsidP="002841BE">
          <w:pPr>
            <w:pStyle w:val="3585162A32574034BA7CB6618E6384FF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636468401B4457E9CED59FB2F30D5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6918D4-6D75-4A49-BE3E-F983F50A5D11}"/>
      </w:docPartPr>
      <w:docPartBody>
        <w:p w:rsidR="00802944" w:rsidRDefault="002841BE" w:rsidP="002841BE">
          <w:pPr>
            <w:pStyle w:val="7636468401B4457E9CED59FB2F30D525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8C42235E07C4409ABB6EE43EEF2065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3FFFB9-3735-40F3-AC36-97331058A646}"/>
      </w:docPartPr>
      <w:docPartBody>
        <w:p w:rsidR="00802944" w:rsidRDefault="002841BE" w:rsidP="002841BE">
          <w:pPr>
            <w:pStyle w:val="8C42235E07C4409ABB6EE43EEF2065D9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F257A1092F94EFD94257721146818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E73253-CABE-43D1-AB51-2C2761F0A180}"/>
      </w:docPartPr>
      <w:docPartBody>
        <w:p w:rsidR="00802944" w:rsidRDefault="002841BE" w:rsidP="002841BE">
          <w:pPr>
            <w:pStyle w:val="7F257A1092F94EFD94257721146818A7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860347835C14C86B653883BDFCB7C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76EE2FF-E5B5-46BE-B9DF-2609BCE15094}"/>
      </w:docPartPr>
      <w:docPartBody>
        <w:p w:rsidR="00802944" w:rsidRDefault="002841BE" w:rsidP="002841BE">
          <w:pPr>
            <w:pStyle w:val="A860347835C14C86B653883BDFCB7C70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3E7A6994009E44DB92996DEEE60EF78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4AACDC-1637-4B48-AC44-09FD83AA02B7}"/>
      </w:docPartPr>
      <w:docPartBody>
        <w:p w:rsidR="00802944" w:rsidRDefault="002841BE" w:rsidP="002841BE">
          <w:pPr>
            <w:pStyle w:val="3E7A6994009E44DB92996DEEE60EF788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65C10C658B224B6FB0AFF9B1EDACC22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FA200B-38D4-4F2A-A54C-76840C3D0EFD}"/>
      </w:docPartPr>
      <w:docPartBody>
        <w:p w:rsidR="00802944" w:rsidRDefault="002841BE" w:rsidP="002841BE">
          <w:pPr>
            <w:pStyle w:val="65C10C658B224B6FB0AFF9B1EDACC224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32AE97214A2D46038B832FE98FB050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D638A37-6F8A-4956-BB97-95F0E37D93A9}"/>
      </w:docPartPr>
      <w:docPartBody>
        <w:p w:rsidR="00802944" w:rsidRDefault="002841BE" w:rsidP="002841BE">
          <w:pPr>
            <w:pStyle w:val="32AE97214A2D46038B832FE98FB0501E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F1D8DC66628B4DD89266F8E38C6B2C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1D4B2D-74C4-4E2D-BC52-566C740C1FC6}"/>
      </w:docPartPr>
      <w:docPartBody>
        <w:p w:rsidR="00802944" w:rsidRDefault="002841BE" w:rsidP="002841BE">
          <w:pPr>
            <w:pStyle w:val="F1D8DC66628B4DD89266F8E38C6B2C9D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ED2687E676C4E9DAD3667296921D6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B79199-D28F-46F9-99B6-932BAD01B001}"/>
      </w:docPartPr>
      <w:docPartBody>
        <w:p w:rsidR="00802944" w:rsidRDefault="002841BE" w:rsidP="002841BE">
          <w:pPr>
            <w:pStyle w:val="AED2687E676C4E9DAD3667296921D634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BEF59705583247169395695A3EE21B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F56B0C-75B4-40CD-B418-5BEE6EC6F4A6}"/>
      </w:docPartPr>
      <w:docPartBody>
        <w:p w:rsidR="00802944" w:rsidRDefault="002841BE" w:rsidP="002841BE">
          <w:pPr>
            <w:pStyle w:val="BEF59705583247169395695A3EE21BD4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D935B26D9CC847538996CFF37FDA3D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B287E5-EC5E-4FE0-9CFD-746B907B762E}"/>
      </w:docPartPr>
      <w:docPartBody>
        <w:p w:rsidR="00802944" w:rsidRDefault="002841BE" w:rsidP="002841BE">
          <w:pPr>
            <w:pStyle w:val="D935B26D9CC847538996CFF37FDA3D87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E426552C4874411BB05CE17F2BBEFD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F5F36C6-0C01-4DC2-A705-3DACEDF9569B}"/>
      </w:docPartPr>
      <w:docPartBody>
        <w:p w:rsidR="00802944" w:rsidRDefault="002841BE" w:rsidP="002841BE">
          <w:pPr>
            <w:pStyle w:val="E426552C4874411BB05CE17F2BBEFD9F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668B5EBAF0E04141AEAE671099BE43F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BF9C71-4452-49D7-8772-E299FDB6F2AA}"/>
      </w:docPartPr>
      <w:docPartBody>
        <w:p w:rsidR="00802944" w:rsidRDefault="002841BE" w:rsidP="002841BE">
          <w:pPr>
            <w:pStyle w:val="668B5EBAF0E04141AEAE671099BE43FC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A7A2B8F9305478187A39ED6758AE9C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7DB97B-B8E5-4C08-8FF2-1E23FE1F68A0}"/>
      </w:docPartPr>
      <w:docPartBody>
        <w:p w:rsidR="00802944" w:rsidRDefault="002841BE" w:rsidP="002841BE">
          <w:pPr>
            <w:pStyle w:val="CA7A2B8F9305478187A39ED6758AE9C9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5FC7E93A382C44FA899E40E89FF2D19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82EDBC-90B1-41C3-82ED-D446F7AD5520}"/>
      </w:docPartPr>
      <w:docPartBody>
        <w:p w:rsidR="00802944" w:rsidRDefault="002841BE" w:rsidP="002841BE">
          <w:pPr>
            <w:pStyle w:val="5FC7E93A382C44FA899E40E89FF2D190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9B50305344745C0806C030854F2565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E34C54-00E5-477E-BAA9-0477ED03E1F5}"/>
      </w:docPartPr>
      <w:docPartBody>
        <w:p w:rsidR="00802944" w:rsidRDefault="002841BE" w:rsidP="002841BE">
          <w:pPr>
            <w:pStyle w:val="A9B50305344745C0806C030854F25652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0224690A006D4C4A9B1EF356854914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1279AC-F389-4E19-9AC9-3C31AE0C162E}"/>
      </w:docPartPr>
      <w:docPartBody>
        <w:p w:rsidR="00802944" w:rsidRDefault="002841BE" w:rsidP="002841BE">
          <w:pPr>
            <w:pStyle w:val="0224690A006D4C4A9B1EF35685491483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0DA549C7563F49FCA2CCBDB7AD56CEE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7489C-79FF-41B4-BFE3-93743CB2FDD4}"/>
      </w:docPartPr>
      <w:docPartBody>
        <w:p w:rsidR="00802944" w:rsidRDefault="002841BE" w:rsidP="002841BE">
          <w:pPr>
            <w:pStyle w:val="0DA549C7563F49FCA2CCBDB7AD56CEE3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92587F2E759B4758AB4607B3A7069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621491-29C6-4968-8FD2-11EBEE407AA5}"/>
      </w:docPartPr>
      <w:docPartBody>
        <w:p w:rsidR="00802944" w:rsidRDefault="002841BE" w:rsidP="002841BE">
          <w:pPr>
            <w:pStyle w:val="92587F2E759B4758AB4607B3A7069714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EA9E5C2C6194776BBD691AD0AE3A1D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74A292-615C-4AEF-BD93-82D79EE5EE85}"/>
      </w:docPartPr>
      <w:docPartBody>
        <w:p w:rsidR="00802944" w:rsidRDefault="002841BE" w:rsidP="002841BE">
          <w:pPr>
            <w:pStyle w:val="CEA9E5C2C6194776BBD691AD0AE3A1DD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9720C215CCB4E3084B3E1008DD4818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BDB1633-3534-4728-8506-5770F1CD6EB5}"/>
      </w:docPartPr>
      <w:docPartBody>
        <w:p w:rsidR="00802944" w:rsidRDefault="002841BE" w:rsidP="002841BE">
          <w:pPr>
            <w:pStyle w:val="A9720C215CCB4E3084B3E1008DD4818F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FB84F088ED043439953CF78A26D95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59C102-D2ED-4673-9EBF-3FFA3A8AFD43}"/>
      </w:docPartPr>
      <w:docPartBody>
        <w:p w:rsidR="00802944" w:rsidRDefault="002841BE" w:rsidP="002841BE">
          <w:pPr>
            <w:pStyle w:val="CFB84F088ED043439953CF78A26D95F5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383C720B55034CAFB76B256F95E92C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AA803A2-D570-4759-AB71-B7613DFE5B44}"/>
      </w:docPartPr>
      <w:docPartBody>
        <w:p w:rsidR="00802944" w:rsidRDefault="002841BE" w:rsidP="002841BE">
          <w:pPr>
            <w:pStyle w:val="383C720B55034CAFB76B256F95E92C6A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E89E8A850A61492E90CC96EE6BE5E2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14D8B-768C-41F8-8558-D898204307CB}"/>
      </w:docPartPr>
      <w:docPartBody>
        <w:p w:rsidR="00802944" w:rsidRDefault="002841BE" w:rsidP="002841BE">
          <w:pPr>
            <w:pStyle w:val="E89E8A850A61492E90CC96EE6BE5E2E7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17D9E9FB4B964AF8A575B558B9B3D2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DC187C-2D99-4D48-9108-DF651D8B719E}"/>
      </w:docPartPr>
      <w:docPartBody>
        <w:p w:rsidR="00802944" w:rsidRDefault="002841BE" w:rsidP="002841BE">
          <w:pPr>
            <w:pStyle w:val="17D9E9FB4B964AF8A575B558B9B3D2511"/>
          </w:pPr>
          <w:r w:rsidRPr="0015710E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25E80EAACA164F9EBC051B982CA365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150865-392B-4928-9408-0B43876E5626}"/>
      </w:docPartPr>
      <w:docPartBody>
        <w:p w:rsidR="00802944" w:rsidRDefault="002841BE" w:rsidP="002841BE">
          <w:pPr>
            <w:pStyle w:val="25E80EAACA164F9EBC051B982CA3654A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4AA587AE9EA440F3AFAA56C6B5749F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7E6B46A-6D88-47D1-9418-4D80055678DD}"/>
      </w:docPartPr>
      <w:docPartBody>
        <w:p w:rsidR="00802944" w:rsidRDefault="002841BE" w:rsidP="002841BE">
          <w:pPr>
            <w:pStyle w:val="4AA587AE9EA440F3AFAA56C6B5749F50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168A475473F94E4EA033562C36107C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973D44-EFF0-4834-B9D6-5CF6291F2F61}"/>
      </w:docPartPr>
      <w:docPartBody>
        <w:p w:rsidR="00802944" w:rsidRDefault="002841BE" w:rsidP="002841BE">
          <w:pPr>
            <w:pStyle w:val="168A475473F94E4EA033562C36107CA9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411F1067E157429B8B8E61BFD29C515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88E68F-EE40-4CAB-807B-8BD659D596DD}"/>
      </w:docPartPr>
      <w:docPartBody>
        <w:p w:rsidR="00802944" w:rsidRDefault="002841BE" w:rsidP="002841BE">
          <w:pPr>
            <w:pStyle w:val="411F1067E157429B8B8E61BFD29C515E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BB5EB43CB43E4557B6FC83225393FE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34A163-A7F3-4862-89D3-BA7BE9734F92}"/>
      </w:docPartPr>
      <w:docPartBody>
        <w:p w:rsidR="00802944" w:rsidRDefault="002841BE" w:rsidP="002841BE">
          <w:pPr>
            <w:pStyle w:val="BB5EB43CB43E4557B6FC83225393FE171"/>
          </w:pPr>
          <w:r w:rsidRPr="0015710E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BF90DDC9A47C4C85BCFB53D7585515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8AA3BC-5D16-4FB2-B0D7-7A5A97AD91D2}"/>
      </w:docPartPr>
      <w:docPartBody>
        <w:p w:rsidR="00802944" w:rsidRDefault="002841BE" w:rsidP="002841BE">
          <w:pPr>
            <w:pStyle w:val="BF90DDC9A47C4C85BCFB53D758551583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EF928852AA424DD6BBC05B624DCF6A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9E45EBD-1DE1-49BC-8AF0-4D027843A0CF}"/>
      </w:docPartPr>
      <w:docPartBody>
        <w:p w:rsidR="00802944" w:rsidRDefault="002841BE" w:rsidP="002841BE">
          <w:pPr>
            <w:pStyle w:val="EF928852AA424DD6BBC05B624DCF6A96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60A5B2AC487C429583E0431E2040C77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0E2A8E-B0BD-439D-A2F2-18B0B5C90FEA}"/>
      </w:docPartPr>
      <w:docPartBody>
        <w:p w:rsidR="00802944" w:rsidRDefault="002841BE" w:rsidP="002841BE">
          <w:pPr>
            <w:pStyle w:val="60A5B2AC487C429583E0431E2040C77A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B2BC7815B1164CAAB08C9AD2610938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E12ED9F-4126-4A6D-8E38-85E59CAFD458}"/>
      </w:docPartPr>
      <w:docPartBody>
        <w:p w:rsidR="00802944" w:rsidRDefault="002841BE" w:rsidP="002841BE">
          <w:pPr>
            <w:pStyle w:val="B2BC7815B1164CAAB08C9AD2610938D2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5DB7D1C70E7B4D1D99367F80AD1CCB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AB303D-DBE8-4C3F-AEEF-C128DC120FDF}"/>
      </w:docPartPr>
      <w:docPartBody>
        <w:p w:rsidR="00802944" w:rsidRDefault="002841BE" w:rsidP="002841BE">
          <w:pPr>
            <w:pStyle w:val="5DB7D1C70E7B4D1D99367F80AD1CCB2B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A6F3D0E957CE42929F3A30D4D3E57C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D26C22A-22EE-4712-8EF6-7138A3B62132}"/>
      </w:docPartPr>
      <w:docPartBody>
        <w:p w:rsidR="00802944" w:rsidRDefault="002841BE" w:rsidP="002841BE">
          <w:pPr>
            <w:pStyle w:val="A6F3D0E957CE42929F3A30D4D3E57C6A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09170B32F03B4FDF9A0D7103537C49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7AB685-8944-42A9-89F4-E3CABF78E5B0}"/>
      </w:docPartPr>
      <w:docPartBody>
        <w:p w:rsidR="00802944" w:rsidRDefault="002841BE" w:rsidP="002841BE">
          <w:pPr>
            <w:pStyle w:val="09170B32F03B4FDF9A0D7103537C49B1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6DF12C2F8354E18BFD96F56EA1675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E2C65D5-3E15-41B0-90A7-D1D02DB3930D}"/>
      </w:docPartPr>
      <w:docPartBody>
        <w:p w:rsidR="00802944" w:rsidRDefault="002841BE" w:rsidP="002841BE">
          <w:pPr>
            <w:pStyle w:val="C6DF12C2F8354E18BFD96F56EA16750A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70CA24EEA764D0CBACC5C26DB3C7F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0116B4-F1D1-48CD-9636-3B35756E8D8B}"/>
      </w:docPartPr>
      <w:docPartBody>
        <w:p w:rsidR="00802944" w:rsidRDefault="002841BE" w:rsidP="002841BE">
          <w:pPr>
            <w:pStyle w:val="770CA24EEA764D0CBACC5C26DB3C7FC7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BFC4227F9C6F44469D63FF0CCC8AD0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A5C8BC6-30E0-420F-8030-375BDED0FE27}"/>
      </w:docPartPr>
      <w:docPartBody>
        <w:p w:rsidR="00802944" w:rsidRDefault="002841BE" w:rsidP="002841BE">
          <w:pPr>
            <w:pStyle w:val="BFC4227F9C6F44469D63FF0CCC8AD06B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53FFD36A89A148458C12400A74BB94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6138D7D-45F5-403C-BD31-B359580E28E9}"/>
      </w:docPartPr>
      <w:docPartBody>
        <w:p w:rsidR="00802944" w:rsidRDefault="002841BE" w:rsidP="002841BE">
          <w:pPr>
            <w:pStyle w:val="53FFD36A89A148458C12400A74BB946D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2E87DBD27C5B416CB2CF9BF9B6EDE2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BA28EEC-8299-40CE-AF5B-BD88C51A65C2}"/>
      </w:docPartPr>
      <w:docPartBody>
        <w:p w:rsidR="00802944" w:rsidRDefault="002841BE" w:rsidP="002841BE">
          <w:pPr>
            <w:pStyle w:val="2E87DBD27C5B416CB2CF9BF9B6EDE2E9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23D606B3777D4B048D0CC6F3830D4F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445D65-085E-4C38-A010-C602F382F445}"/>
      </w:docPartPr>
      <w:docPartBody>
        <w:p w:rsidR="00802944" w:rsidRDefault="002841BE" w:rsidP="002841BE">
          <w:pPr>
            <w:pStyle w:val="23D606B3777D4B048D0CC6F3830D4F6A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78301E468E04A15BBEB820B6DBCB63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31B50-50BD-422E-8205-FFD457E0A8B1}"/>
      </w:docPartPr>
      <w:docPartBody>
        <w:p w:rsidR="00802944" w:rsidRDefault="002841BE" w:rsidP="002841BE">
          <w:pPr>
            <w:pStyle w:val="A78301E468E04A15BBEB820B6DBCB635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57EA458927BF4879ADBD70CAC468383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9B5C31-EB68-4E97-9DCC-38C0ED539DEE}"/>
      </w:docPartPr>
      <w:docPartBody>
        <w:p w:rsidR="00802944" w:rsidRDefault="002841BE" w:rsidP="002841BE">
          <w:pPr>
            <w:pStyle w:val="57EA458927BF4879ADBD70CAC468383E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A42CC44E0BF646DAB612235E1F89D8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F3697B-5E46-4B71-9C3A-F27809CC0901}"/>
      </w:docPartPr>
      <w:docPartBody>
        <w:p w:rsidR="00802944" w:rsidRDefault="002841BE" w:rsidP="002841BE">
          <w:pPr>
            <w:pStyle w:val="A42CC44E0BF646DAB612235E1F89D86F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2A8DD8C4BED34C50BDD9E44CF73F18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40A65A-1C13-486C-9C59-114417A01E92}"/>
      </w:docPartPr>
      <w:docPartBody>
        <w:p w:rsidR="00802944" w:rsidRDefault="002841BE" w:rsidP="002841BE">
          <w:pPr>
            <w:pStyle w:val="2A8DD8C4BED34C50BDD9E44CF73F1889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72C1438C33A409AB64DD046878DAA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93C796-EB16-40BF-A082-54A4AD29B864}"/>
      </w:docPartPr>
      <w:docPartBody>
        <w:p w:rsidR="00802944" w:rsidRDefault="002841BE" w:rsidP="002841BE">
          <w:pPr>
            <w:pStyle w:val="C72C1438C33A409AB64DD046878DAA4F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9CC22E9F57145B3A0B8CD8B0AB464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410707-561F-4424-A66B-C89F3FFA02B2}"/>
      </w:docPartPr>
      <w:docPartBody>
        <w:p w:rsidR="00802944" w:rsidRDefault="002841BE" w:rsidP="002841BE">
          <w:pPr>
            <w:pStyle w:val="A9CC22E9F57145B3A0B8CD8B0AB46499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F9EA2EA6BE8A4D21A7DF94E8F5B3D8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B58B48-268B-4758-A2F7-C1B500142AC0}"/>
      </w:docPartPr>
      <w:docPartBody>
        <w:p w:rsidR="00802944" w:rsidRDefault="002841BE" w:rsidP="002841BE">
          <w:pPr>
            <w:pStyle w:val="F9EA2EA6BE8A4D21A7DF94E8F5B3D812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7D704B8AE2A24A609F25686C9CDF141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C3CC6A5-1469-403E-AC53-A8C84FDE0ADE}"/>
      </w:docPartPr>
      <w:docPartBody>
        <w:p w:rsidR="00802944" w:rsidRDefault="002841BE" w:rsidP="002841BE">
          <w:pPr>
            <w:pStyle w:val="7D704B8AE2A24A609F25686C9CDF1418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0FEA5107DFC48DCB3EE93251D462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48877D-6FFC-4434-BDC8-252C49FE9947}"/>
      </w:docPartPr>
      <w:docPartBody>
        <w:p w:rsidR="00802944" w:rsidRDefault="002841BE" w:rsidP="002841BE">
          <w:pPr>
            <w:pStyle w:val="70FEA5107DFC48DCB3EE93251D462F8B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95132A564CB4EBD92DA63DAF1CAA3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707CCB-F98A-4F2D-9D13-B4E780A3EC2B}"/>
      </w:docPartPr>
      <w:docPartBody>
        <w:p w:rsidR="00802944" w:rsidRDefault="002841BE" w:rsidP="002841BE">
          <w:pPr>
            <w:pStyle w:val="C95132A564CB4EBD92DA63DAF1CAA3FA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65D79131B04B4B8E89DE1E6EC34E63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11928F9-D872-4361-A596-516FC084B2BA}"/>
      </w:docPartPr>
      <w:docPartBody>
        <w:p w:rsidR="00802944" w:rsidRDefault="002841BE" w:rsidP="002841BE">
          <w:pPr>
            <w:pStyle w:val="65D79131B04B4B8E89DE1E6EC34E634E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4ED89324E9EA4601A548E592D9BFB1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5ADCF1-6AE1-48D7-9586-B7709BC4C39B}"/>
      </w:docPartPr>
      <w:docPartBody>
        <w:p w:rsidR="00802944" w:rsidRDefault="002841BE" w:rsidP="002841BE">
          <w:pPr>
            <w:pStyle w:val="4ED89324E9EA4601A548E592D9BFB1FA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26A3666C86B64F848A5D00811A77808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B97978B-2E6B-4913-8531-B628DEC1D93E}"/>
      </w:docPartPr>
      <w:docPartBody>
        <w:p w:rsidR="00802944" w:rsidRDefault="002841BE" w:rsidP="002841BE">
          <w:pPr>
            <w:pStyle w:val="26A3666C86B64F848A5D00811A77808A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C3667BFDD594D61BF946C2D099119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35206C-5394-4FE0-98C3-32CFA916A8E0}"/>
      </w:docPartPr>
      <w:docPartBody>
        <w:p w:rsidR="00802944" w:rsidRDefault="002841BE" w:rsidP="002841BE">
          <w:pPr>
            <w:pStyle w:val="CC3667BFDD594D61BF946C2D099119D3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9FE6F5AECA4544FB89F1FE5148EFC2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9C28AA6-3070-4424-BBD1-9FC12C504EB9}"/>
      </w:docPartPr>
      <w:docPartBody>
        <w:p w:rsidR="00802944" w:rsidRDefault="002841BE" w:rsidP="002841BE">
          <w:pPr>
            <w:pStyle w:val="9FE6F5AECA4544FB89F1FE5148EFC2A5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5E83E15584DC4406849A6E6D7235F7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AAA761-1748-49D7-8C06-1DA0025992C8}"/>
      </w:docPartPr>
      <w:docPartBody>
        <w:p w:rsidR="00802944" w:rsidRDefault="002841BE" w:rsidP="002841BE">
          <w:pPr>
            <w:pStyle w:val="5E83E15584DC4406849A6E6D7235F71F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90DCD894F8354DCDBAA7D7DAA8401F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9320A4-EB61-4DEC-961F-B710D603545B}"/>
      </w:docPartPr>
      <w:docPartBody>
        <w:p w:rsidR="00802944" w:rsidRDefault="002841BE" w:rsidP="002841BE">
          <w:pPr>
            <w:pStyle w:val="90DCD894F8354DCDBAA7D7DAA8401F58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51BE0058B0EA42628FA73D0D1483D75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9E7A52-97B3-47EA-AB38-B54CFF95035E}"/>
      </w:docPartPr>
      <w:docPartBody>
        <w:p w:rsidR="00802944" w:rsidRDefault="002841BE" w:rsidP="002841BE">
          <w:pPr>
            <w:pStyle w:val="51BE0058B0EA42628FA73D0D1483D75D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97A2DFDEFC7E4A71B55F2690EE56C1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0CA28A-BA73-4693-B72F-DBC8288770C3}"/>
      </w:docPartPr>
      <w:docPartBody>
        <w:p w:rsidR="00802944" w:rsidRDefault="002841BE" w:rsidP="002841BE">
          <w:pPr>
            <w:pStyle w:val="97A2DFDEFC7E4A71B55F2690EE56C1AE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BE32D6C51874404AB929DC5CC5F7013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E3F835-D4DB-4558-9A3B-FD1BCB9CC285}"/>
      </w:docPartPr>
      <w:docPartBody>
        <w:p w:rsidR="00802944" w:rsidRDefault="002841BE" w:rsidP="002841BE">
          <w:pPr>
            <w:pStyle w:val="BE32D6C51874404AB929DC5CC5F70136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89F133CDDF564C35832F8A02C8DADF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4BAD244-591B-4A67-9A9B-D8E5F00ECF46}"/>
      </w:docPartPr>
      <w:docPartBody>
        <w:p w:rsidR="00802944" w:rsidRDefault="002841BE" w:rsidP="002841BE">
          <w:pPr>
            <w:pStyle w:val="89F133CDDF564C35832F8A02C8DADFD7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C17E9FCFF5F496E9A436F5D464327B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75FACF4-559F-4205-B8F3-3BBC6BC91C7A}"/>
      </w:docPartPr>
      <w:docPartBody>
        <w:p w:rsidR="00802944" w:rsidRDefault="002841BE" w:rsidP="002841BE">
          <w:pPr>
            <w:pStyle w:val="AC17E9FCFF5F496E9A436F5D464327B5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47ED88DF99674EF7BBB7008610CE5BA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1BE5DD-27CA-443A-B39F-D7D9052ABDCE}"/>
      </w:docPartPr>
      <w:docPartBody>
        <w:p w:rsidR="00802944" w:rsidRDefault="002841BE" w:rsidP="002841BE">
          <w:pPr>
            <w:pStyle w:val="47ED88DF99674EF7BBB7008610CE5BA7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382685307418435795CA6C0C2A25704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E99B15-7D0B-4993-BE6C-A1B28EB3EA58}"/>
      </w:docPartPr>
      <w:docPartBody>
        <w:p w:rsidR="00802944" w:rsidRDefault="002841BE" w:rsidP="002841BE">
          <w:pPr>
            <w:pStyle w:val="382685307418435795CA6C0C2A25704B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90E7CA1F66D144259D06BCA1DA43CB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C6059B2-7871-4904-AB29-86F36255895F}"/>
      </w:docPartPr>
      <w:docPartBody>
        <w:p w:rsidR="00802944" w:rsidRDefault="002841BE" w:rsidP="002841BE">
          <w:pPr>
            <w:pStyle w:val="90E7CA1F66D144259D06BCA1DA43CBFB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011CE19326334D99A47FE9431836D2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B67E5DA-713A-4C82-A2C7-6888FFE8A5FD}"/>
      </w:docPartPr>
      <w:docPartBody>
        <w:p w:rsidR="00802944" w:rsidRDefault="002841BE" w:rsidP="002841BE">
          <w:pPr>
            <w:pStyle w:val="011CE19326334D99A47FE9431836D21C1"/>
          </w:pPr>
          <w:r w:rsidRPr="00C75A31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13D10F48A13C41C4B52AFD95351458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8CE43C-074E-4324-A580-B0763F8715F8}"/>
      </w:docPartPr>
      <w:docPartBody>
        <w:p w:rsidR="00802944" w:rsidRDefault="002841BE" w:rsidP="002841BE">
          <w:pPr>
            <w:pStyle w:val="13D10F48A13C41C4B52AFD95351458CB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EA58E5B40545405E8A19B03082E4332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0F73EA-E615-44E7-AC20-56000D5D8242}"/>
      </w:docPartPr>
      <w:docPartBody>
        <w:p w:rsidR="00802944" w:rsidRDefault="002841BE" w:rsidP="002841BE">
          <w:pPr>
            <w:pStyle w:val="EA58E5B40545405E8A19B03082E43321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76D1E4AE3CA4AA3B58E757D0BABCE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1783E1D-7591-4C08-A866-376FEC094A63}"/>
      </w:docPartPr>
      <w:docPartBody>
        <w:p w:rsidR="00802944" w:rsidRDefault="002841BE" w:rsidP="002841BE">
          <w:pPr>
            <w:pStyle w:val="776D1E4AE3CA4AA3B58E757D0BABCE1E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2BBFD53818FB422E92766F55F832D3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334E475-7080-4A61-BB3E-FE6076C83887}"/>
      </w:docPartPr>
      <w:docPartBody>
        <w:p w:rsidR="00802944" w:rsidRDefault="002841BE" w:rsidP="002841BE">
          <w:pPr>
            <w:pStyle w:val="2BBFD53818FB422E92766F55F832D30F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6FA9731AC794F62B75A58A173DC743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F25CD9-7D82-4CCA-9CCA-397763EC45C7}"/>
      </w:docPartPr>
      <w:docPartBody>
        <w:p w:rsidR="00802944" w:rsidRDefault="002841BE" w:rsidP="002841BE">
          <w:pPr>
            <w:pStyle w:val="76FA9731AC794F62B75A58A173DC743F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F8C4D5BFA34C43C5B34921BAAD4D2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0A5AF9C-BC2E-411F-94D6-9DE901F08433}"/>
      </w:docPartPr>
      <w:docPartBody>
        <w:p w:rsidR="00802944" w:rsidRDefault="002841BE" w:rsidP="002841BE">
          <w:pPr>
            <w:pStyle w:val="F8C4D5BFA34C43C5B34921BAAD4D2F55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4D18A56EAA924D8E880A089E56EE9B0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4945D9C-27E5-467C-9476-1488A98F98D0}"/>
      </w:docPartPr>
      <w:docPartBody>
        <w:p w:rsidR="00802944" w:rsidRDefault="002841BE" w:rsidP="002841BE">
          <w:pPr>
            <w:pStyle w:val="4D18A56EAA924D8E880A089E56EE9B01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BA258FF0610B441BA7AD8DDE4098829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E38271-7503-42B7-80FA-3A2DC0084D59}"/>
      </w:docPartPr>
      <w:docPartBody>
        <w:p w:rsidR="00802944" w:rsidRDefault="002841BE" w:rsidP="002841BE">
          <w:pPr>
            <w:pStyle w:val="BA258FF0610B441BA7AD8DDE40988295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E3AB4632F2784202B4F9E86721FADC6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EABB63-C4DA-4F0A-810F-1C05ECB12FFD}"/>
      </w:docPartPr>
      <w:docPartBody>
        <w:p w:rsidR="00802944" w:rsidRDefault="002841BE" w:rsidP="002841BE">
          <w:pPr>
            <w:pStyle w:val="E3AB4632F2784202B4F9E86721FADC60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E20D9102F77475E9C9D4728B29C03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F744B4-B17C-4CB7-A163-8DF38E5D0A88}"/>
      </w:docPartPr>
      <w:docPartBody>
        <w:p w:rsidR="00802944" w:rsidRDefault="002841BE" w:rsidP="002841BE">
          <w:pPr>
            <w:pStyle w:val="AE20D9102F77475E9C9D4728B29C03A8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4B4A20C5CD684D54842E719E901996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B5D0C09-77C6-4DE4-87F8-FBAF0B1C93C0}"/>
      </w:docPartPr>
      <w:docPartBody>
        <w:p w:rsidR="00802944" w:rsidRDefault="002841BE" w:rsidP="002841BE">
          <w:pPr>
            <w:pStyle w:val="4B4A20C5CD684D54842E719E901996C8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3200CBC22CDF4D1682357A6364AE1D5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51963B5-EDEC-488E-A0FA-679EB1AE391E}"/>
      </w:docPartPr>
      <w:docPartBody>
        <w:p w:rsidR="00802944" w:rsidRDefault="002841BE" w:rsidP="002841BE">
          <w:pPr>
            <w:pStyle w:val="3200CBC22CDF4D1682357A6364AE1D57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87E1AC26F7A74BC096C2B80CCB2996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91E92A-8B98-4521-BEB8-67F521F90DCA}"/>
      </w:docPartPr>
      <w:docPartBody>
        <w:p w:rsidR="00802944" w:rsidRDefault="002841BE" w:rsidP="002841BE">
          <w:pPr>
            <w:pStyle w:val="87E1AC26F7A74BC096C2B80CCB299629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519A25F3EAF54D6A9AFD8C2CEC04AD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8D4B31-A089-43F9-B3F8-A34D81D2F928}"/>
      </w:docPartPr>
      <w:docPartBody>
        <w:p w:rsidR="00802944" w:rsidRDefault="002841BE" w:rsidP="002841BE">
          <w:pPr>
            <w:pStyle w:val="519A25F3EAF54D6A9AFD8C2CEC04AD44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DD987B27029492ABF50F7D35D1F5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27AC5CC-4318-4CBD-9A84-8B296F69A141}"/>
      </w:docPartPr>
      <w:docPartBody>
        <w:p w:rsidR="00802944" w:rsidRDefault="002841BE" w:rsidP="002841BE">
          <w:pPr>
            <w:pStyle w:val="7DD987B27029492ABF50F7D35D1F5393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3CC80C4CBB9C41C9AF7C8EE7E4F0605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4184AB7-24E8-43D6-A384-F0815785761B}"/>
      </w:docPartPr>
      <w:docPartBody>
        <w:p w:rsidR="00802944" w:rsidRDefault="002841BE" w:rsidP="002841BE">
          <w:pPr>
            <w:pStyle w:val="3CC80C4CBB9C41C9AF7C8EE7E4F06053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F2F5010130A543B1BE2E976F866617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17E8574-E636-4074-9FDB-C173412658A5}"/>
      </w:docPartPr>
      <w:docPartBody>
        <w:p w:rsidR="00802944" w:rsidRDefault="002841BE" w:rsidP="002841BE">
          <w:pPr>
            <w:pStyle w:val="F2F5010130A543B1BE2E976F866617B8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745FB39C0A641218B169107AC2F9E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E0EDA4-5C28-40AA-9C0D-643BBBC64F82}"/>
      </w:docPartPr>
      <w:docPartBody>
        <w:p w:rsidR="00802944" w:rsidRDefault="002841BE" w:rsidP="002841BE">
          <w:pPr>
            <w:pStyle w:val="C745FB39C0A641218B169107AC2F9E9A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3CC4FBBC61A545ED96C71C7060A858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B9BC664-3A68-4584-A082-2F177BE3F696}"/>
      </w:docPartPr>
      <w:docPartBody>
        <w:p w:rsidR="00802944" w:rsidRDefault="002841BE" w:rsidP="002841BE">
          <w:pPr>
            <w:pStyle w:val="3CC4FBBC61A545ED96C71C7060A8586B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76A7EE4BAE843989F5C9A41C46C1C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0CF36B6-7168-4A02-9FAE-1185BBC54C3F}"/>
      </w:docPartPr>
      <w:docPartBody>
        <w:p w:rsidR="00802944" w:rsidRDefault="002841BE" w:rsidP="002841BE">
          <w:pPr>
            <w:pStyle w:val="A76A7EE4BAE843989F5C9A41C46C1C09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BEFF0921BBF1485EB1F10A8818666D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2DA1368-FD42-4FBA-A2D7-DAE48CCE109F}"/>
      </w:docPartPr>
      <w:docPartBody>
        <w:p w:rsidR="00802944" w:rsidRDefault="002841BE" w:rsidP="002841BE">
          <w:pPr>
            <w:pStyle w:val="BEFF0921BBF1485EB1F10A8818666DA4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009B5B587F2447AB8939E62EB68EAAD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0E5561-3AC5-4A27-8FBE-C23E2A6EDBA1}"/>
      </w:docPartPr>
      <w:docPartBody>
        <w:p w:rsidR="00802944" w:rsidRDefault="002841BE" w:rsidP="002841BE">
          <w:pPr>
            <w:pStyle w:val="009B5B587F2447AB8939E62EB68EAADA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BA9FA3E9977F48B8BFECD90B20BFB3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E2A06A-82D1-4514-85D3-DC32D47ABCAE}"/>
      </w:docPartPr>
      <w:docPartBody>
        <w:p w:rsidR="00802944" w:rsidRDefault="002841BE" w:rsidP="002841BE">
          <w:pPr>
            <w:pStyle w:val="BA9FA3E9977F48B8BFECD90B20BFB31B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EB928939B4C4536B3EB690F9F5C60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3E30C5-0FA7-4DDB-8241-F04698AD8276}"/>
      </w:docPartPr>
      <w:docPartBody>
        <w:p w:rsidR="00802944" w:rsidRDefault="002841BE" w:rsidP="002841BE">
          <w:pPr>
            <w:pStyle w:val="CEB928939B4C4536B3EB690F9F5C60C2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17B13F1EE8434633B52D9C533EF2423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A1132E-46D8-4060-B6CB-A8126B94CB81}"/>
      </w:docPartPr>
      <w:docPartBody>
        <w:p w:rsidR="00802944" w:rsidRDefault="002841BE" w:rsidP="002841BE">
          <w:pPr>
            <w:pStyle w:val="17B13F1EE8434633B52D9C533EF24234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4E516BAE6F6E4771852945586592D0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4E2A85-BA03-42FF-AD8D-2D930654050A}"/>
      </w:docPartPr>
      <w:docPartBody>
        <w:p w:rsidR="00802944" w:rsidRDefault="002841BE" w:rsidP="002841BE">
          <w:pPr>
            <w:pStyle w:val="4E516BAE6F6E4771852945586592D080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E2771B08EC954EE5A7CA241599452F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978D32-54DA-449F-8FE3-51F3576D5BD4}"/>
      </w:docPartPr>
      <w:docPartBody>
        <w:p w:rsidR="00802944" w:rsidRDefault="002841BE" w:rsidP="002841BE">
          <w:pPr>
            <w:pStyle w:val="E2771B08EC954EE5A7CA241599452F6B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9216918AFB54B12884AC469DC0265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81D9D1E-904C-44DC-A021-9DA31FB516BF}"/>
      </w:docPartPr>
      <w:docPartBody>
        <w:p w:rsidR="00802944" w:rsidRDefault="002841BE" w:rsidP="002841BE">
          <w:pPr>
            <w:pStyle w:val="A9216918AFB54B12884AC469DC026525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3B321187387C4432BE932922CAA53E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F1D01BD-BA0F-469E-B334-B6060CF5F098}"/>
      </w:docPartPr>
      <w:docPartBody>
        <w:p w:rsidR="00802944" w:rsidRDefault="002841BE" w:rsidP="002841BE">
          <w:pPr>
            <w:pStyle w:val="3B321187387C4432BE932922CAA53E83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9D4B96485CE94AC78354712A442E957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DF5067-8B9D-4B40-8AF3-3D5347A94121}"/>
      </w:docPartPr>
      <w:docPartBody>
        <w:p w:rsidR="00802944" w:rsidRDefault="002841BE" w:rsidP="002841BE">
          <w:pPr>
            <w:pStyle w:val="9D4B96485CE94AC78354712A442E9574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3C88F145B69A432F942BECFA5FC56F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95B1681-E5B8-491A-9C1F-C066B8F701BF}"/>
      </w:docPartPr>
      <w:docPartBody>
        <w:p w:rsidR="00802944" w:rsidRDefault="002841BE" w:rsidP="002841BE">
          <w:pPr>
            <w:pStyle w:val="3C88F145B69A432F942BECFA5FC56FFA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44A70831C5A74982B7EB8B5875EFCD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20A1FCE-9B0B-4F59-BC7F-76FD3A5E6D06}"/>
      </w:docPartPr>
      <w:docPartBody>
        <w:p w:rsidR="00802944" w:rsidRDefault="002841BE" w:rsidP="002841BE">
          <w:pPr>
            <w:pStyle w:val="44A70831C5A74982B7EB8B5875EFCD66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FEBDB828364243EB96A1B5F5D9A33F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BE2213-1825-4436-B49A-FCB0D82B248B}"/>
      </w:docPartPr>
      <w:docPartBody>
        <w:p w:rsidR="00802944" w:rsidRDefault="002841BE" w:rsidP="002841BE">
          <w:pPr>
            <w:pStyle w:val="FEBDB828364243EB96A1B5F5D9A33F4C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618E9262672C4643B75EFFF7061E10F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B45DE-3BA3-405C-A8B0-693777BCC6D6}"/>
      </w:docPartPr>
      <w:docPartBody>
        <w:p w:rsidR="00802944" w:rsidRDefault="002841BE" w:rsidP="002841BE">
          <w:pPr>
            <w:pStyle w:val="618E9262672C4643B75EFFF7061E10F5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235EBCB54CC43728957AC9CCE580A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4EA01C-420A-48EE-AAF1-81D0561E7824}"/>
      </w:docPartPr>
      <w:docPartBody>
        <w:p w:rsidR="00802944" w:rsidRDefault="002841BE" w:rsidP="002841BE">
          <w:pPr>
            <w:pStyle w:val="7235EBCB54CC43728957AC9CCE580A23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D45E2780A17403A85E6FFD36BED92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010C8F1-DE44-40A5-B861-D9ECB6AB9D58}"/>
      </w:docPartPr>
      <w:docPartBody>
        <w:p w:rsidR="00802944" w:rsidRDefault="002841BE" w:rsidP="002841BE">
          <w:pPr>
            <w:pStyle w:val="7D45E2780A17403A85E6FFD36BED92E2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61543613C57147E69CEC32151EDAC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3A509C2-62BC-4B59-B330-4445D5D08938}"/>
      </w:docPartPr>
      <w:docPartBody>
        <w:p w:rsidR="00802944" w:rsidRDefault="002841BE" w:rsidP="002841BE">
          <w:pPr>
            <w:pStyle w:val="61543613C57147E69CEC32151EDACDC2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A4C0750272BA4F2AB3055AB8AB7BE6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990D3F6-1EAD-469F-894F-422BE9BAF4A2}"/>
      </w:docPartPr>
      <w:docPartBody>
        <w:p w:rsidR="00802944" w:rsidRDefault="002841BE" w:rsidP="002841BE">
          <w:pPr>
            <w:pStyle w:val="A4C0750272BA4F2AB3055AB8AB7BE623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44DF6569AF4E4A739B6D8FA7A69781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667B17A-7305-4FBE-BDBC-0E1473CC6CE0}"/>
      </w:docPartPr>
      <w:docPartBody>
        <w:p w:rsidR="00802944" w:rsidRDefault="002841BE" w:rsidP="002841BE">
          <w:pPr>
            <w:pStyle w:val="44DF6569AF4E4A739B6D8FA7A6978123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C8EFDCC25E2845CC832F0B9C3860B94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6C2811-65C9-4590-A71B-462967431514}"/>
      </w:docPartPr>
      <w:docPartBody>
        <w:p w:rsidR="00802944" w:rsidRDefault="002841BE" w:rsidP="002841BE">
          <w:pPr>
            <w:pStyle w:val="C8EFDCC25E2845CC832F0B9C3860B94E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D435F656A00D4256A6AAAD180506313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885526-D6DD-4ADD-A3A5-316F4D2FFF54}"/>
      </w:docPartPr>
      <w:docPartBody>
        <w:p w:rsidR="00802944" w:rsidRDefault="002841BE" w:rsidP="002841BE">
          <w:pPr>
            <w:pStyle w:val="D435F656A00D4256A6AAAD18050631381"/>
          </w:pPr>
          <w:r w:rsidRPr="00BE77F0">
            <w:rPr>
              <w:rStyle w:val="Formatvorlage4"/>
              <w:color w:val="808080" w:themeColor="background1" w:themeShade="80"/>
              <w:lang w:val="en-US"/>
            </w:rPr>
            <w:t>Please state the name, if known</w:t>
          </w:r>
        </w:p>
      </w:docPartBody>
    </w:docPart>
    <w:docPart>
      <w:docPartPr>
        <w:name w:val="3860C644BA5447D5BE241C907C9493A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6552C7-A629-4AB4-AED7-19633797CA50}"/>
      </w:docPartPr>
      <w:docPartBody>
        <w:p w:rsidR="00802944" w:rsidRDefault="002841BE" w:rsidP="002841BE">
          <w:pPr>
            <w:pStyle w:val="3860C644BA5447D5BE241C907C9493A0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FBDCE304D1434E099AB7E9047CC8A1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1BC5B4-4311-47CB-A7EC-4F3404E3F92F}"/>
      </w:docPartPr>
      <w:docPartBody>
        <w:p w:rsidR="00802944" w:rsidRDefault="002841BE" w:rsidP="002841BE">
          <w:pPr>
            <w:pStyle w:val="FBDCE304D1434E099AB7E9047CC8A129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114F4DF824154FECA5D533BE73E132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B996A8-9D16-4D56-BF1D-6FE4C1F8077C}"/>
      </w:docPartPr>
      <w:docPartBody>
        <w:p w:rsidR="00802944" w:rsidRDefault="002841BE" w:rsidP="002841BE">
          <w:pPr>
            <w:pStyle w:val="114F4DF824154FECA5D533BE73E13266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EBC6B033B9474B059943F374E7C5BB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A92FD8D-4083-42A4-A23D-8B817639B354}"/>
      </w:docPartPr>
      <w:docPartBody>
        <w:p w:rsidR="00802944" w:rsidRDefault="002841BE" w:rsidP="002841BE">
          <w:pPr>
            <w:pStyle w:val="EBC6B033B9474B059943F374E7C5BBEB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F2B21E9D05064609AA6A45A42F522C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A5A8CF-00B8-41C1-8251-CDA813A02AB9}"/>
      </w:docPartPr>
      <w:docPartBody>
        <w:p w:rsidR="00802944" w:rsidRDefault="002841BE" w:rsidP="002841BE">
          <w:pPr>
            <w:pStyle w:val="F2B21E9D05064609AA6A45A42F522CEB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16AB4EB1BE564FB7AE24CDF53E729F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8954D9-DBED-4D7E-BE55-4E4219B86836}"/>
      </w:docPartPr>
      <w:docPartBody>
        <w:p w:rsidR="00802944" w:rsidRDefault="002841BE" w:rsidP="002841BE">
          <w:pPr>
            <w:pStyle w:val="16AB4EB1BE564FB7AE24CDF53E729F421"/>
          </w:pPr>
          <w:r w:rsidRPr="00DB0B6A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2B013AC60D44BCCB9F836C37A6C376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BE892F-1CF2-4EE1-BB8A-C79964EC62C2}"/>
      </w:docPartPr>
      <w:docPartBody>
        <w:p w:rsidR="00802944" w:rsidRDefault="002841BE" w:rsidP="002841BE">
          <w:pPr>
            <w:pStyle w:val="72B013AC60D44BCCB9F836C37A6C376B1"/>
          </w:pPr>
          <w:r w:rsidRPr="003E5019">
            <w:rPr>
              <w:color w:val="808080"/>
              <w:sz w:val="20"/>
              <w:lang w:val="en-GB"/>
            </w:rPr>
            <w:t>Please specify</w:t>
          </w:r>
        </w:p>
      </w:docPartBody>
    </w:docPart>
    <w:docPart>
      <w:docPartPr>
        <w:name w:val="77935041E9EF490F99C9EF1BD4B01C9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A1AD24-AEAB-4D43-9C04-97B5AD5F23C7}"/>
      </w:docPartPr>
      <w:docPartBody>
        <w:p w:rsidR="00802944" w:rsidRDefault="002841BE" w:rsidP="002841BE">
          <w:pPr>
            <w:pStyle w:val="77935041E9EF490F99C9EF1BD4B01C971"/>
          </w:pPr>
          <w:r w:rsidRPr="003173A2">
            <w:rPr>
              <w:color w:val="808080"/>
              <w:sz w:val="20"/>
              <w:lang w:val="en-GB"/>
            </w:rPr>
            <w:t>Please specify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Source Sans Pro Bold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A91"/>
    <w:rsid w:val="000F2458"/>
    <w:rsid w:val="001451ED"/>
    <w:rsid w:val="00150AF0"/>
    <w:rsid w:val="001562C2"/>
    <w:rsid w:val="0025001E"/>
    <w:rsid w:val="002841BE"/>
    <w:rsid w:val="002A7F34"/>
    <w:rsid w:val="003C5C2F"/>
    <w:rsid w:val="003C6AA2"/>
    <w:rsid w:val="003F7988"/>
    <w:rsid w:val="00441A2A"/>
    <w:rsid w:val="004D5DB5"/>
    <w:rsid w:val="00632A91"/>
    <w:rsid w:val="0064199A"/>
    <w:rsid w:val="006A769D"/>
    <w:rsid w:val="006B4C68"/>
    <w:rsid w:val="006D58C6"/>
    <w:rsid w:val="00751983"/>
    <w:rsid w:val="007871FD"/>
    <w:rsid w:val="00802944"/>
    <w:rsid w:val="00827614"/>
    <w:rsid w:val="008300A0"/>
    <w:rsid w:val="00994C72"/>
    <w:rsid w:val="00C31F10"/>
    <w:rsid w:val="00E002FC"/>
    <w:rsid w:val="00F24D76"/>
    <w:rsid w:val="00F7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2841BE"/>
    <w:rPr>
      <w:color w:val="808080"/>
    </w:rPr>
  </w:style>
  <w:style w:type="character" w:customStyle="1" w:styleId="Formatvorlage4">
    <w:name w:val="Formatvorlage4"/>
    <w:basedOn w:val="Absatz-Standardschriftart"/>
    <w:uiPriority w:val="1"/>
    <w:rsid w:val="002841BE"/>
    <w:rPr>
      <w:rFonts w:asciiTheme="minorHAnsi" w:hAnsiTheme="minorHAnsi"/>
      <w:color w:val="000000" w:themeColor="text1"/>
      <w:sz w:val="20"/>
    </w:rPr>
  </w:style>
  <w:style w:type="character" w:customStyle="1" w:styleId="Formatvorlage3">
    <w:name w:val="Formatvorlage3"/>
    <w:basedOn w:val="Absatz-Standardschriftart"/>
    <w:uiPriority w:val="1"/>
    <w:rsid w:val="002A7F34"/>
    <w:rPr>
      <w:rFonts w:ascii="Arial" w:hAnsi="Arial"/>
      <w:b/>
      <w:sz w:val="22"/>
    </w:rPr>
  </w:style>
  <w:style w:type="paragraph" w:customStyle="1" w:styleId="05162AC36F7F4F09B8F0E583AC9F0E611">
    <w:name w:val="05162AC36F7F4F09B8F0E583AC9F0E611"/>
    <w:rsid w:val="002A7F34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A76D81F72FF4E8282D5DA3316B2A972">
    <w:name w:val="2A76D81F72FF4E8282D5DA3316B2A972"/>
    <w:rsid w:val="002A7F34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0E035C554614BBFAA9D70378A096C2A">
    <w:name w:val="C0E035C554614BBFAA9D70378A096C2A"/>
    <w:rsid w:val="002A7F34"/>
  </w:style>
  <w:style w:type="paragraph" w:customStyle="1" w:styleId="75E03D02C3D94B348E839D79673CF219">
    <w:name w:val="75E03D02C3D94B348E839D79673CF219"/>
    <w:rsid w:val="002A7F34"/>
  </w:style>
  <w:style w:type="paragraph" w:customStyle="1" w:styleId="6F74A6A6DCD4458F909D220021D2178F">
    <w:name w:val="6F74A6A6DCD4458F909D220021D2178F"/>
    <w:rsid w:val="002A7F34"/>
  </w:style>
  <w:style w:type="character" w:customStyle="1" w:styleId="Formatvorlage8">
    <w:name w:val="Formatvorlage8"/>
    <w:basedOn w:val="Absatz-Standardschriftart"/>
    <w:uiPriority w:val="1"/>
    <w:rsid w:val="002841BE"/>
    <w:rPr>
      <w:rFonts w:asciiTheme="minorHAnsi" w:hAnsiTheme="minorHAnsi"/>
      <w:color w:val="auto"/>
      <w:sz w:val="20"/>
    </w:rPr>
  </w:style>
  <w:style w:type="paragraph" w:customStyle="1" w:styleId="83F1EA9F62B8433A9F23631B9634ED2A1">
    <w:name w:val="83F1EA9F62B8433A9F23631B9634ED2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F8828CA942314184A9EA9EADD1D5EDEC1">
    <w:name w:val="F8828CA942314184A9EA9EADD1D5EDEC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6467B7F129AC4F0A8D9500223FD510701">
    <w:name w:val="6467B7F129AC4F0A8D9500223FD51070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68D5F36C9ED14DB4B24D9055F2FC0E591">
    <w:name w:val="68D5F36C9ED14DB4B24D9055F2FC0E5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E3646E2D78EE4784BAEB8845CE3B33F21">
    <w:name w:val="E3646E2D78EE4784BAEB8845CE3B33F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9A9C0CCC91E43289410449E262819C21">
    <w:name w:val="A9A9C0CCC91E43289410449E262819C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D63AC9AF6594AD19D1B4E12031FFF741">
    <w:name w:val="BD63AC9AF6594AD19D1B4E12031FFF7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91DD8340226D4270BF79A1866A5039421">
    <w:name w:val="91DD8340226D4270BF79A1866A50394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93D3736891544979FC897177DED67B41">
    <w:name w:val="C93D3736891544979FC897177DED67B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2AE0F6C01BF42CF93E49B80380E376B1">
    <w:name w:val="22AE0F6C01BF42CF93E49B80380E376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D8950E2736A34F70BD5F30B6C39725661">
    <w:name w:val="D8950E2736A34F70BD5F30B6C3972566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D80C9178366E4B6AA099C633D6056E131">
    <w:name w:val="D80C9178366E4B6AA099C633D6056E1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855A7B8CC62418E97BA569A8A76D2181">
    <w:name w:val="4855A7B8CC62418E97BA569A8A76D218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15EAF788BCC047DD9D89FB1F114A2AA41">
    <w:name w:val="15EAF788BCC047DD9D89FB1F114A2AA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82EE08840CA4EBE95F16F545A81D8EF1">
    <w:name w:val="382EE08840CA4EBE95F16F545A81D8E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84A144CA62C54FA29A9067B9ED15B9E41">
    <w:name w:val="84A144CA62C54FA29A9067B9ED15B9E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7935041E9EF490F99C9EF1BD4B01C971">
    <w:name w:val="77935041E9EF490F99C9EF1BD4B01C97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700B4D44EB3446C956021921055F2121">
    <w:name w:val="2700B4D44EB3446C956021921055F21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80DD57448434F79A25F7575FE52F45A1">
    <w:name w:val="480DD57448434F79A25F7575FE52F45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35CAE9037D141A29BE25FF852DF65FF1">
    <w:name w:val="A35CAE9037D141A29BE25FF852DF65F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8BF8A33264474FBC8BD7F6F0C02F3A431">
    <w:name w:val="8BF8A33264474FBC8BD7F6F0C02F3A4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E71308A7E3B4B1DA4192614A3FDA2D11">
    <w:name w:val="CE71308A7E3B4B1DA4192614A3FDA2D1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585162A32574034BA7CB6618E6384FF1">
    <w:name w:val="3585162A32574034BA7CB6618E6384F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636468401B4457E9CED59FB2F30D5251">
    <w:name w:val="7636468401B4457E9CED59FB2F30D525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8C42235E07C4409ABB6EE43EEF2065D91">
    <w:name w:val="8C42235E07C4409ABB6EE43EEF2065D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F257A1092F94EFD94257721146818A71">
    <w:name w:val="7F257A1092F94EFD94257721146818A7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860347835C14C86B653883BDFCB7C701">
    <w:name w:val="A860347835C14C86B653883BDFCB7C70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E7A6994009E44DB92996DEEE60EF7881">
    <w:name w:val="3E7A6994009E44DB92996DEEE60EF788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65C10C658B224B6FB0AFF9B1EDACC2241">
    <w:name w:val="65C10C658B224B6FB0AFF9B1EDACC22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2AE97214A2D46038B832FE98FB0501E1">
    <w:name w:val="32AE97214A2D46038B832FE98FB0501E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F1D8DC66628B4DD89266F8E38C6B2C9D1">
    <w:name w:val="F1D8DC66628B4DD89266F8E38C6B2C9D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ED2687E676C4E9DAD3667296921D6341">
    <w:name w:val="AED2687E676C4E9DAD3667296921D63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EF59705583247169395695A3EE21BD41">
    <w:name w:val="BEF59705583247169395695A3EE21BD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D935B26D9CC847538996CFF37FDA3D871">
    <w:name w:val="D935B26D9CC847538996CFF37FDA3D87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E426552C4874411BB05CE17F2BBEFD9F1">
    <w:name w:val="E426552C4874411BB05CE17F2BBEFD9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668B5EBAF0E04141AEAE671099BE43FC1">
    <w:name w:val="668B5EBAF0E04141AEAE671099BE43FC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A7A2B8F9305478187A39ED6758AE9C91">
    <w:name w:val="CA7A2B8F9305478187A39ED6758AE9C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5FC7E93A382C44FA899E40E89FF2D1901">
    <w:name w:val="5FC7E93A382C44FA899E40E89FF2D190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9B50305344745C0806C030854F256521">
    <w:name w:val="A9B50305344745C0806C030854F2565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0224690A006D4C4A9B1EF356854914831">
    <w:name w:val="0224690A006D4C4A9B1EF3568549148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0DA549C7563F49FCA2CCBDB7AD56CEE31">
    <w:name w:val="0DA549C7563F49FCA2CCBDB7AD56CEE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92587F2E759B4758AB4607B3A70697141">
    <w:name w:val="92587F2E759B4758AB4607B3A706971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EA9E5C2C6194776BBD691AD0AE3A1DD1">
    <w:name w:val="CEA9E5C2C6194776BBD691AD0AE3A1DD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9720C215CCB4E3084B3E1008DD4818F1">
    <w:name w:val="A9720C215CCB4E3084B3E1008DD4818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FB84F088ED043439953CF78A26D95F51">
    <w:name w:val="CFB84F088ED043439953CF78A26D95F5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83C720B55034CAFB76B256F95E92C6A1">
    <w:name w:val="383C720B55034CAFB76B256F95E92C6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E89E8A850A61492E90CC96EE6BE5E2E71">
    <w:name w:val="E89E8A850A61492E90CC96EE6BE5E2E7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2B013AC60D44BCCB9F836C37A6C376B1">
    <w:name w:val="72B013AC60D44BCCB9F836C37A6C376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17D9E9FB4B964AF8A575B558B9B3D2511">
    <w:name w:val="17D9E9FB4B964AF8A575B558B9B3D251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5E80EAACA164F9EBC051B982CA3654A1">
    <w:name w:val="25E80EAACA164F9EBC051B982CA3654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AA587AE9EA440F3AFAA56C6B5749F501">
    <w:name w:val="4AA587AE9EA440F3AFAA56C6B5749F50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168A475473F94E4EA033562C36107CA91">
    <w:name w:val="168A475473F94E4EA033562C36107CA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11F1067E157429B8B8E61BFD29C515E1">
    <w:name w:val="411F1067E157429B8B8E61BFD29C515E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B5EB43CB43E4557B6FC83225393FE171">
    <w:name w:val="BB5EB43CB43E4557B6FC83225393FE17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F90DDC9A47C4C85BCFB53D7585515831">
    <w:name w:val="BF90DDC9A47C4C85BCFB53D75855158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EF928852AA424DD6BBC05B624DCF6A961">
    <w:name w:val="EF928852AA424DD6BBC05B624DCF6A96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60A5B2AC487C429583E0431E2040C77A1">
    <w:name w:val="60A5B2AC487C429583E0431E2040C77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2BC7815B1164CAAB08C9AD2610938D21">
    <w:name w:val="B2BC7815B1164CAAB08C9AD2610938D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5DB7D1C70E7B4D1D99367F80AD1CCB2B1">
    <w:name w:val="5DB7D1C70E7B4D1D99367F80AD1CCB2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6F3D0E957CE42929F3A30D4D3E57C6A1">
    <w:name w:val="A6F3D0E957CE42929F3A30D4D3E57C6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09170B32F03B4FDF9A0D7103537C49B11">
    <w:name w:val="09170B32F03B4FDF9A0D7103537C49B1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6DF12C2F8354E18BFD96F56EA16750A1">
    <w:name w:val="C6DF12C2F8354E18BFD96F56EA16750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70CA24EEA764D0CBACC5C26DB3C7FC71">
    <w:name w:val="770CA24EEA764D0CBACC5C26DB3C7FC7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FC4227F9C6F44469D63FF0CCC8AD06B1">
    <w:name w:val="BFC4227F9C6F44469D63FF0CCC8AD06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53FFD36A89A148458C12400A74BB946D1">
    <w:name w:val="53FFD36A89A148458C12400A74BB946D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E87DBD27C5B416CB2CF9BF9B6EDE2E91">
    <w:name w:val="2E87DBD27C5B416CB2CF9BF9B6EDE2E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3D606B3777D4B048D0CC6F3830D4F6A1">
    <w:name w:val="23D606B3777D4B048D0CC6F3830D4F6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78301E468E04A15BBEB820B6DBCB6351">
    <w:name w:val="A78301E468E04A15BBEB820B6DBCB635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57EA458927BF4879ADBD70CAC468383E1">
    <w:name w:val="57EA458927BF4879ADBD70CAC468383E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42CC44E0BF646DAB612235E1F89D86F1">
    <w:name w:val="A42CC44E0BF646DAB612235E1F89D86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A8DD8C4BED34C50BDD9E44CF73F18891">
    <w:name w:val="2A8DD8C4BED34C50BDD9E44CF73F188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72C1438C33A409AB64DD046878DAA4F1">
    <w:name w:val="C72C1438C33A409AB64DD046878DAA4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9CC22E9F57145B3A0B8CD8B0AB464991">
    <w:name w:val="A9CC22E9F57145B3A0B8CD8B0AB4649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F9EA2EA6BE8A4D21A7DF94E8F5B3D8121">
    <w:name w:val="F9EA2EA6BE8A4D21A7DF94E8F5B3D81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D704B8AE2A24A609F25686C9CDF14181">
    <w:name w:val="7D704B8AE2A24A609F25686C9CDF1418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0FEA5107DFC48DCB3EE93251D462F8B1">
    <w:name w:val="70FEA5107DFC48DCB3EE93251D462F8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95132A564CB4EBD92DA63DAF1CAA3FA1">
    <w:name w:val="C95132A564CB4EBD92DA63DAF1CAA3F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65D79131B04B4B8E89DE1E6EC34E634E1">
    <w:name w:val="65D79131B04B4B8E89DE1E6EC34E634E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ED89324E9EA4601A548E592D9BFB1FA1">
    <w:name w:val="4ED89324E9EA4601A548E592D9BFB1F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6A3666C86B64F848A5D00811A77808A1">
    <w:name w:val="26A3666C86B64F848A5D00811A77808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C3667BFDD594D61BF946C2D099119D31">
    <w:name w:val="CC3667BFDD594D61BF946C2D099119D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9FE6F5AECA4544FB89F1FE5148EFC2A51">
    <w:name w:val="9FE6F5AECA4544FB89F1FE5148EFC2A5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5E83E15584DC4406849A6E6D7235F71F1">
    <w:name w:val="5E83E15584DC4406849A6E6D7235F71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90DCD894F8354DCDBAA7D7DAA8401F581">
    <w:name w:val="90DCD894F8354DCDBAA7D7DAA8401F58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51BE0058B0EA42628FA73D0D1483D75D1">
    <w:name w:val="51BE0058B0EA42628FA73D0D1483D75D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97A2DFDEFC7E4A71B55F2690EE56C1AE1">
    <w:name w:val="97A2DFDEFC7E4A71B55F2690EE56C1AE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E32D6C51874404AB929DC5CC5F701361">
    <w:name w:val="BE32D6C51874404AB929DC5CC5F70136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89F133CDDF564C35832F8A02C8DADFD71">
    <w:name w:val="89F133CDDF564C35832F8A02C8DADFD7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C17E9FCFF5F496E9A436F5D464327B51">
    <w:name w:val="AC17E9FCFF5F496E9A436F5D464327B5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7ED88DF99674EF7BBB7008610CE5BA71">
    <w:name w:val="47ED88DF99674EF7BBB7008610CE5BA7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82685307418435795CA6C0C2A25704B1">
    <w:name w:val="382685307418435795CA6C0C2A25704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90E7CA1F66D144259D06BCA1DA43CBFB1">
    <w:name w:val="90E7CA1F66D144259D06BCA1DA43CBF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011CE19326334D99A47FE9431836D21C1">
    <w:name w:val="011CE19326334D99A47FE9431836D21C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13D10F48A13C41C4B52AFD95351458CB1">
    <w:name w:val="13D10F48A13C41C4B52AFD95351458C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EA58E5B40545405E8A19B03082E433211">
    <w:name w:val="EA58E5B40545405E8A19B03082E43321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76D1E4AE3CA4AA3B58E757D0BABCE1E1">
    <w:name w:val="776D1E4AE3CA4AA3B58E757D0BABCE1E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2BBFD53818FB422E92766F55F832D30F1">
    <w:name w:val="2BBFD53818FB422E92766F55F832D30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6FA9731AC794F62B75A58A173DC743F1">
    <w:name w:val="76FA9731AC794F62B75A58A173DC743F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F8C4D5BFA34C43C5B34921BAAD4D2F551">
    <w:name w:val="F8C4D5BFA34C43C5B34921BAAD4D2F55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D18A56EAA924D8E880A089E56EE9B011">
    <w:name w:val="4D18A56EAA924D8E880A089E56EE9B01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A258FF0610B441BA7AD8DDE409882951">
    <w:name w:val="BA258FF0610B441BA7AD8DDE40988295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E3AB4632F2784202B4F9E86721FADC601">
    <w:name w:val="E3AB4632F2784202B4F9E86721FADC60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E20D9102F77475E9C9D4728B29C03A81">
    <w:name w:val="AE20D9102F77475E9C9D4728B29C03A8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B4A20C5CD684D54842E719E901996C81">
    <w:name w:val="4B4A20C5CD684D54842E719E901996C8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200CBC22CDF4D1682357A6364AE1D571">
    <w:name w:val="3200CBC22CDF4D1682357A6364AE1D57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87E1AC26F7A74BC096C2B80CCB2996291">
    <w:name w:val="87E1AC26F7A74BC096C2B80CCB29962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519A25F3EAF54D6A9AFD8C2CEC04AD441">
    <w:name w:val="519A25F3EAF54D6A9AFD8C2CEC04AD4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DD987B27029492ABF50F7D35D1F53931">
    <w:name w:val="7DD987B27029492ABF50F7D35D1F539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CC80C4CBB9C41C9AF7C8EE7E4F060531">
    <w:name w:val="3CC80C4CBB9C41C9AF7C8EE7E4F0605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F2F5010130A543B1BE2E976F866617B81">
    <w:name w:val="F2F5010130A543B1BE2E976F866617B8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745FB39C0A641218B169107AC2F9E9A1">
    <w:name w:val="C745FB39C0A641218B169107AC2F9E9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CC4FBBC61A545ED96C71C7060A8586B1">
    <w:name w:val="3CC4FBBC61A545ED96C71C7060A8586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76A7EE4BAE843989F5C9A41C46C1C091">
    <w:name w:val="A76A7EE4BAE843989F5C9A41C46C1C0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EFF0921BBF1485EB1F10A8818666DA41">
    <w:name w:val="BEFF0921BBF1485EB1F10A8818666DA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009B5B587F2447AB8939E62EB68EAADA1">
    <w:name w:val="009B5B587F2447AB8939E62EB68EAAD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BA9FA3E9977F48B8BFECD90B20BFB31B1">
    <w:name w:val="BA9FA3E9977F48B8BFECD90B20BFB31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EB928939B4C4536B3EB690F9F5C60C21">
    <w:name w:val="CEB928939B4C4536B3EB690F9F5C60C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17B13F1EE8434633B52D9C533EF242341">
    <w:name w:val="17B13F1EE8434633B52D9C533EF2423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E516BAE6F6E4771852945586592D0801">
    <w:name w:val="4E516BAE6F6E4771852945586592D080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E2771B08EC954EE5A7CA241599452F6B1">
    <w:name w:val="E2771B08EC954EE5A7CA241599452F6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9216918AFB54B12884AC469DC0265251">
    <w:name w:val="A9216918AFB54B12884AC469DC026525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B321187387C4432BE932922CAA53E831">
    <w:name w:val="3B321187387C4432BE932922CAA53E8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9D4B96485CE94AC78354712A442E95741">
    <w:name w:val="9D4B96485CE94AC78354712A442E9574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C88F145B69A432F942BECFA5FC56FFA1">
    <w:name w:val="3C88F145B69A432F942BECFA5FC56FFA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4A70831C5A74982B7EB8B5875EFCD661">
    <w:name w:val="44A70831C5A74982B7EB8B5875EFCD66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FEBDB828364243EB96A1B5F5D9A33F4C1">
    <w:name w:val="FEBDB828364243EB96A1B5F5D9A33F4C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618E9262672C4643B75EFFF7061E10F51">
    <w:name w:val="618E9262672C4643B75EFFF7061E10F5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235EBCB54CC43728957AC9CCE580A231">
    <w:name w:val="7235EBCB54CC43728957AC9CCE580A2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7D45E2780A17403A85E6FFD36BED92E21">
    <w:name w:val="7D45E2780A17403A85E6FFD36BED92E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61543613C57147E69CEC32151EDACDC21">
    <w:name w:val="61543613C57147E69CEC32151EDACDC2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A4C0750272BA4F2AB3055AB8AB7BE6231">
    <w:name w:val="A4C0750272BA4F2AB3055AB8AB7BE62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44DF6569AF4E4A739B6D8FA7A69781231">
    <w:name w:val="44DF6569AF4E4A739B6D8FA7A6978123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C8EFDCC25E2845CC832F0B9C3860B94E1">
    <w:name w:val="C8EFDCC25E2845CC832F0B9C3860B94E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D435F656A00D4256A6AAAD18050631381">
    <w:name w:val="D435F656A00D4256A6AAAD1805063138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3860C644BA5447D5BE241C907C9493A01">
    <w:name w:val="3860C644BA5447D5BE241C907C9493A0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FBDCE304D1434E099AB7E9047CC8A1291">
    <w:name w:val="FBDCE304D1434E099AB7E9047CC8A129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114F4DF824154FECA5D533BE73E132661">
    <w:name w:val="114F4DF824154FECA5D533BE73E13266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EBC6B033B9474B059943F374E7C5BBEB1">
    <w:name w:val="EBC6B033B9474B059943F374E7C5BBE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F2B21E9D05064609AA6A45A42F522CEB1">
    <w:name w:val="F2B21E9D05064609AA6A45A42F522CEB1"/>
    <w:rsid w:val="002841BE"/>
    <w:pPr>
      <w:spacing w:after="120" w:line="240" w:lineRule="auto"/>
    </w:pPr>
    <w:rPr>
      <w:rFonts w:eastAsiaTheme="minorHAnsi"/>
      <w:sz w:val="24"/>
      <w:lang w:eastAsia="en-US"/>
    </w:rPr>
  </w:style>
  <w:style w:type="paragraph" w:customStyle="1" w:styleId="16AB4EB1BE564FB7AE24CDF53E729F421">
    <w:name w:val="16AB4EB1BE564FB7AE24CDF53E729F421"/>
    <w:rsid w:val="002841BE"/>
    <w:pPr>
      <w:spacing w:after="120" w:line="240" w:lineRule="auto"/>
    </w:pPr>
    <w:rPr>
      <w:rFonts w:eastAsiaTheme="minorHAnsi"/>
      <w:sz w:val="24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DAAD">
      <a:dk1>
        <a:sysClr val="windowText" lastClr="000000"/>
      </a:dk1>
      <a:lt1>
        <a:sysClr val="window" lastClr="FFFFFF"/>
      </a:lt1>
      <a:dk2>
        <a:srgbClr val="00A091"/>
      </a:dk2>
      <a:lt2>
        <a:srgbClr val="E6F0F0"/>
      </a:lt2>
      <a:accent1>
        <a:srgbClr val="00325F"/>
      </a:accent1>
      <a:accent2>
        <a:srgbClr val="0060AF"/>
      </a:accent2>
      <a:accent3>
        <a:srgbClr val="1E96D2"/>
      </a:accent3>
      <a:accent4>
        <a:srgbClr val="324B50"/>
      </a:accent4>
      <a:accent5>
        <a:srgbClr val="8296A0"/>
      </a:accent5>
      <a:accent6>
        <a:srgbClr val="E6F0F0"/>
      </a:accent6>
      <a:hlink>
        <a:srgbClr val="0060AF"/>
      </a:hlink>
      <a:folHlink>
        <a:srgbClr val="00A091"/>
      </a:folHlink>
    </a:clrScheme>
    <a:fontScheme name="DAAD Word">
      <a:majorFont>
        <a:latin typeface="Source Sans Pro Bold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801D07AF821A4F88ED41BD65FA2AA5" ma:contentTypeVersion="26" ma:contentTypeDescription="Ein neues Dokument erstellen." ma:contentTypeScope="" ma:versionID="080cadaadcb83398ecbc2cbf65011951">
  <xsd:schema xmlns:xsd="http://www.w3.org/2001/XMLSchema" xmlns:xs="http://www.w3.org/2001/XMLSchema" xmlns:p="http://schemas.microsoft.com/office/2006/metadata/properties" xmlns:ns2="892c9b69-9828-4a2c-9de2-d307c5c31e3e" xmlns:ns3="b7d3814e-d6d4-4485-b805-a40de7fd9c3e" targetNamespace="http://schemas.microsoft.com/office/2006/metadata/properties" ma:root="true" ma:fieldsID="715fa62d0894cc43f591e19364b1f551" ns2:_="" ns3:_="">
    <xsd:import namespace="892c9b69-9828-4a2c-9de2-d307c5c31e3e"/>
    <xsd:import namespace="b7d3814e-d6d4-4485-b805-a40de7fd9c3e"/>
    <xsd:element name="properties">
      <xsd:complexType>
        <xsd:sequence>
          <xsd:element name="documentManagement">
            <xsd:complexType>
              <xsd:all>
                <xsd:element ref="ns2:Kommentar" minOccurs="0"/>
                <xsd:element ref="ns3:FachlAnsprechpartner" minOccurs="0"/>
                <xsd:element ref="ns2:Archivierung" minOccurs="0"/>
                <xsd:element ref="ns2:a8cd30f18efa4a9085998e5437102ea2" minOccurs="0"/>
                <xsd:element ref="ns2:m4de2513dde24d68b445b103284498e1" minOccurs="0"/>
                <xsd:element ref="ns2:ja99b078d6ab4915b4ff4d22870f9af8" minOccurs="0"/>
                <xsd:element ref="ns3:TaxCatchAll" minOccurs="0"/>
                <xsd:element ref="ns3:SharedWithUsers" minOccurs="0"/>
                <xsd:element ref="ns2:Thema" minOccurs="0"/>
                <xsd:element ref="ns2:_x00dc_berpr_x00fc_fung_x0020_f_x00e4_llig_x0020_am"/>
                <xsd:element ref="ns2:Hinweis_x0020_Dokumenten_x00fc_berpr_x00fc_fu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2c9b69-9828-4a2c-9de2-d307c5c31e3e" elementFormDefault="qualified">
    <xsd:import namespace="http://schemas.microsoft.com/office/2006/documentManagement/types"/>
    <xsd:import namespace="http://schemas.microsoft.com/office/infopath/2007/PartnerControls"/>
    <xsd:element name="Kommentar" ma:index="2" nillable="true" ma:displayName="Kommentar" ma:description="" ma:internalName="Kommentar">
      <xsd:simpleType>
        <xsd:restriction base="dms:Note">
          <xsd:maxLength value="255"/>
        </xsd:restriction>
      </xsd:simpleType>
    </xsd:element>
    <xsd:element name="Archivierung" ma:index="7" nillable="true" ma:displayName="Archivierung" ma:default="Im Intranet belassen" ma:description="" ma:format="RadioButtons" ma:internalName="Archivierung">
      <xsd:simpleType>
        <xsd:restriction base="dms:Choice">
          <xsd:enumeration value="Im Intranet belassen"/>
          <xsd:enumeration value="Ins Intranetarchiv verschieben"/>
        </xsd:restriction>
      </xsd:simpleType>
    </xsd:element>
    <xsd:element name="a8cd30f18efa4a9085998e5437102ea2" ma:index="10" ma:taxonomy="true" ma:internalName="a8cd30f18efa4a9085998e5437102ea2" ma:taxonomyFieldName="Dokumentenart" ma:displayName="Dokumentenart" ma:readOnly="false" ma:fieldId="{a8cd30f1-8efa-4a90-8599-8e5437102ea2}" ma:sspId="9d6e9239-e4a6-4ca5-9d36-3f8bee75ef81" ma:termSetId="09a3c5c6-f1e5-427b-a7d0-4017eaa5690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4de2513dde24d68b445b103284498e1" ma:index="11" ma:taxonomy="true" ma:internalName="m4de2513dde24d68b445b103284498e1" ma:taxonomyFieldName="Schlagwort" ma:displayName="Schlagwort" ma:readOnly="false" ma:fieldId="{64de2513-dde2-4d68-b445-b103284498e1}" ma:taxonomyMulti="true" ma:sspId="9d6e9239-e4a6-4ca5-9d36-3f8bee75ef81" ma:termSetId="ad712d94-146e-418d-b223-b2f90cfd56d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a99b078d6ab4915b4ff4d22870f9af8" ma:index="12" nillable="true" ma:taxonomy="true" ma:internalName="ja99b078d6ab4915b4ff4d22870f9af8" ma:taxonomyFieldName="Organisationseinheit" ma:displayName="Organisationseinheit" ma:readOnly="false" ma:fieldId="{3a99b078-d6ab-4915-b4ff-4d22870f9af8}" ma:taxonomyMulti="true" ma:sspId="9d6e9239-e4a6-4ca5-9d36-3f8bee75ef81" ma:termSetId="0ed81661-92d4-42e9-8d0d-4895a66633e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hema" ma:index="19" nillable="true" ma:displayName="Thema" ma:default="Bewilligungsschreiben" ma:format="Dropdown" ma:hidden="true" ma:internalName="Thema" ma:readOnly="false">
      <xsd:simpleType>
        <xsd:restriction base="dms:Choice">
          <xsd:enumeration value="Bewilligungsschreiben"/>
          <xsd:enumeration value="ESCRIBA PF"/>
          <xsd:enumeration value="Förderhandbuch PF"/>
          <xsd:enumeration value="Förderleistungen PF"/>
          <xsd:enumeration value="Formschreiben und Prüfvermerke PF"/>
          <xsd:enumeration value="Mischprogramme"/>
          <xsd:enumeration value="Musterverträge Ausland - einjährig"/>
          <xsd:enumeration value="Musterverträge Ausland - mehrjährig"/>
          <xsd:enumeration value="Musterverträge GIZ - Ausland"/>
          <xsd:enumeration value="Musterverträge GIZ - Inland"/>
          <xsd:enumeration value="Musterverträge Private Geldgeber - Ausland"/>
          <xsd:enumeration value="Musterverträge Private Geldgeber - Inland"/>
          <xsd:enumeration value="Muster-Weiterleitungsverträge - Ausland"/>
          <xsd:enumeration value="Muster-Weiterleitungsverträge - Inland"/>
          <xsd:enumeration value="Muster-Zuwendungsverträge Ausland (engl. ein-/mehrjährig)"/>
          <xsd:enumeration value="Muster-Zuwendungsverträge Beispielzuwendungsverträge (engl. ein-/mehrjährig)"/>
          <xsd:enumeration value="Muster-Zuwendungsverträge GIZ (engl. ein-/mehrjährig)"/>
          <xsd:enumeration value="Muster-Zuwendungsverträge Private Geldgeber (engl. ein-/mehrjährig)"/>
          <xsd:enumeration value="Qualitätssicherung"/>
          <xsd:enumeration value="Schulungsunterlagen Zuwendungsrecht"/>
          <xsd:enumeration value="Sonstige PF"/>
          <xsd:enumeration value="Verfahrenshandbuch PF"/>
          <xsd:enumeration value="Vertragsbestandteile"/>
          <xsd:enumeration value="Weitere Verträge"/>
          <xsd:enumeration value="Zuwendungsrecht PF"/>
          <xsd:enumeration value="Zuwendungsverträge"/>
        </xsd:restriction>
      </xsd:simpleType>
    </xsd:element>
    <xsd:element name="_x00dc_berpr_x00fc_fung_x0020_f_x00e4_llig_x0020_am" ma:index="20" ma:displayName="Überprüfung fällig am" ma:format="DateOnly" ma:internalName="_x00dc_berpr_x00fc_fung_x0020_f_x00e4_llig_x0020_am">
      <xsd:simpleType>
        <xsd:restriction base="dms:DateTime"/>
      </xsd:simpleType>
    </xsd:element>
    <xsd:element name="Hinweis_x0020_Dokumenten_x00fc_berpr_x00fc_fung" ma:index="21" nillable="true" ma:displayName="Hinweis Dokumentenüberprüfung" ma:internalName="Hinweis_x0020_Dokumenten_x00fc_berpr_x00fc_fung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3814e-d6d4-4485-b805-a40de7fd9c3e" elementFormDefault="qualified">
    <xsd:import namespace="http://schemas.microsoft.com/office/2006/documentManagement/types"/>
    <xsd:import namespace="http://schemas.microsoft.com/office/infopath/2007/PartnerControls"/>
    <xsd:element name="FachlAnsprechpartner" ma:index="6" nillable="true" ma:displayName="Fachl. Ansprechpartner" ma:list="UserInfo" ma:SharePointGroup="0" ma:internalName="FachlAnsprechpartner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axCatchAll" ma:index="13" nillable="true" ma:displayName="Taxonomy Catch All Column" ma:description="" ma:hidden="true" ma:list="{0d50d7ee-efbe-4a4a-8210-d2dedcf88dcc}" ma:internalName="TaxCatchAll" ma:showField="CatchAllData" ma:web="b7d3814e-d6d4-4485-b805-a40de7fd9c3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Freigegeben für" ma:description="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a99b078d6ab4915b4ff4d22870f9af8 xmlns="892c9b69-9828-4a2c-9de2-d307c5c31e3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P11</TermName>
          <TermId xmlns="http://schemas.microsoft.com/office/infopath/2007/PartnerControls">0e76d299-af4f-4335-9951-834bb7cdf72b</TermId>
        </TermInfo>
      </Terms>
    </ja99b078d6ab4915b4ff4d22870f9af8>
    <_x00dc_berpr_x00fc_fung_x0020_f_x00e4_llig_x0020_am xmlns="892c9b69-9828-4a2c-9de2-d307c5c31e3e">2022-12-22T23:00:00+00:00</_x00dc_berpr_x00fc_fung_x0020_f_x00e4_llig_x0020_am>
    <FachlAnsprechpartner xmlns="b7d3814e-d6d4-4485-b805-a40de7fd9c3e">
      <UserInfo>
        <DisplayName>i:0#.w|zentrale\krosigk_r</DisplayName>
        <AccountId>1948</AccountId>
        <AccountType/>
      </UserInfo>
      <UserInfo>
        <DisplayName>i:0#.w|zentrale\nazarova_o</DisplayName>
        <AccountId>2174</AccountId>
        <AccountType/>
      </UserInfo>
    </FachlAnsprechpartner>
    <Thema xmlns="892c9b69-9828-4a2c-9de2-d307c5c31e3e">Bewilligungsschreiben</Thema>
    <Archivierung xmlns="892c9b69-9828-4a2c-9de2-d307c5c31e3e">Im Intranet belassen</Archivierung>
    <m4de2513dde24d68b445b103284498e1 xmlns="892c9b69-9828-4a2c-9de2-d307c5c31e3e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Projektförderung</TermName>
          <TermId xmlns="http://schemas.microsoft.com/office/infopath/2007/PartnerControls">debfc8b2-62f5-4dc2-be8c-3c839e51ac8a</TermId>
        </TermInfo>
        <TermInfo xmlns="http://schemas.microsoft.com/office/infopath/2007/PartnerControls">
          <TermName xmlns="http://schemas.microsoft.com/office/infopath/2007/PartnerControls">Programme mit Ausschreibung</TermName>
          <TermId xmlns="http://schemas.microsoft.com/office/infopath/2007/PartnerControls">9e82e499-33e3-4fbc-9cc1-db4eb29aa169</TermId>
        </TermInfo>
        <TermInfo xmlns="http://schemas.microsoft.com/office/infopath/2007/PartnerControls">
          <TermName xmlns="http://schemas.microsoft.com/office/infopath/2007/PartnerControls">Programme ohne Ausschreibung</TermName>
          <TermId xmlns="http://schemas.microsoft.com/office/infopath/2007/PartnerControls">867a78e1-4f37-4368-b382-f9c954065ba3</TermId>
        </TermInfo>
        <TermInfo xmlns="http://schemas.microsoft.com/office/infopath/2007/PartnerControls">
          <TermName xmlns="http://schemas.microsoft.com/office/infopath/2007/PartnerControls">Wirkungsorientiertes Monitoring</TermName>
          <TermId xmlns="http://schemas.microsoft.com/office/infopath/2007/PartnerControls">30714855-381e-4882-b623-755167148615</TermId>
        </TermInfo>
      </Terms>
    </m4de2513dde24d68b445b103284498e1>
    <Kommentar xmlns="892c9b69-9828-4a2c-9de2-d307c5c31e3e" xsi:nil="true"/>
    <Hinweis_x0020_Dokumenten_x00fc_berpr_x00fc_fung xmlns="892c9b69-9828-4a2c-9de2-d307c5c31e3e">Auf Aktualisierung überprüfen</Hinweis_x0020_Dokumenten_x00fc_berpr_x00fc_fung>
    <a8cd30f18efa4a9085998e5437102ea2 xmlns="892c9b69-9828-4a2c-9de2-d307c5c31e3e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Formular / Formularerläuterungen</TermName>
          <TermId xmlns="http://schemas.microsoft.com/office/infopath/2007/PartnerControls">42e514cf-90f7-4a26-ab9d-263ee3f69356</TermId>
        </TermInfo>
      </Terms>
    </a8cd30f18efa4a9085998e5437102ea2>
    <TaxCatchAll xmlns="b7d3814e-d6d4-4485-b805-a40de7fd9c3e">
      <Value>593</Value>
      <Value>182</Value>
      <Value>214</Value>
      <Value>922</Value>
      <Value>1567</Value>
      <Value>919</Value>
    </TaxCatchAl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EB44A-DA49-4E69-B111-3E7DAEE2DE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2c9b69-9828-4a2c-9de2-d307c5c31e3e"/>
    <ds:schemaRef ds:uri="b7d3814e-d6d4-4485-b805-a40de7fd9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C60CA8-90F0-4B58-ACD7-279DF7493FCD}">
  <ds:schemaRefs>
    <ds:schemaRef ds:uri="http://schemas.microsoft.com/office/2006/metadata/properties"/>
    <ds:schemaRef ds:uri="http://schemas.microsoft.com/office/infopath/2007/PartnerControls"/>
    <ds:schemaRef ds:uri="892c9b69-9828-4a2c-9de2-d307c5c31e3e"/>
    <ds:schemaRef ds:uri="b7d3814e-d6d4-4485-b805-a40de7fd9c3e"/>
  </ds:schemaRefs>
</ds:datastoreItem>
</file>

<file path=customXml/itemProps3.xml><?xml version="1.0" encoding="utf-8"?>
<ds:datastoreItem xmlns:ds="http://schemas.openxmlformats.org/officeDocument/2006/customXml" ds:itemID="{12606C15-CA7F-4FD3-8C86-C24BEC87DC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0E23C9D-916B-4748-AB2A-8907FE96B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1220</Words>
  <Characters>7688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Formularvorlage zur Projektbeschreibung für Förderprogramme mit WoM</vt:lpstr>
    </vt:vector>
  </TitlesOfParts>
  <Company/>
  <LinksUpToDate>false</LinksUpToDate>
  <CharactersWithSpaces>8891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Formularvorlage zur Projektbeschreibung für Förderprogramme mit WoM</dc:title>
  <dc:subject/>
  <dc:creator>Sophie Becker</dc:creator>
  <cp:keywords/>
  <dc:description/>
  <cp:lastModifiedBy>Martin Müller</cp:lastModifiedBy>
  <cp:revision>5</cp:revision>
  <cp:lastPrinted>2021-06-21T09:37:00Z</cp:lastPrinted>
  <dcterms:created xsi:type="dcterms:W3CDTF">2023-03-02T13:32:00Z</dcterms:created>
  <dcterms:modified xsi:type="dcterms:W3CDTF">2023-05-25T06:42:00Z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0x01010054801D07AF821A4F88ED41BD65FA2AA5</vt:lpwstr>
  </property>
  <property fmtid="{D5CDD505-2E9C-101B-9397-08002B2CF9AE}" pid="3" name="Dokumentenart">
    <vt:lpwstr>182;#Formular / Formularerläuterungen|42e514cf-90f7-4a26-ab9d-263ee3f69356</vt:lpwstr>
  </property>
  <property fmtid="{D5CDD505-2E9C-101B-9397-08002B2CF9AE}" pid="4" name="Schlagwort">
    <vt:lpwstr>214;#Projektförderung|debfc8b2-62f5-4dc2-be8c-3c839e51ac8a;#593;#Programme mit Ausschreibung|9e82e499-33e3-4fbc-9cc1-db4eb29aa169;#922;#Programme ohne Ausschreibung|867a78e1-4f37-4368-b382-f9c954065ba3;#1567;#Wirkungsorientiertes Monitoring|30714855-381e-4882-b623-755167148615</vt:lpwstr>
  </property>
  <property fmtid="{D5CDD505-2E9C-101B-9397-08002B2CF9AE}" pid="5" name="Organisationseinheit">
    <vt:lpwstr>919;#P11|0e76d299-af4f-4335-9951-834bb7cdf72b</vt:lpwstr>
  </property>
</Properties>
</file>