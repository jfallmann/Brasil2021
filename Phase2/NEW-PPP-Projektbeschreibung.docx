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t>l</w:t>
      </w:r>
    </w:p>
    <w:tbl>
      <w:tblPr>
        <w:tblW w:w="5000" w:type="pct"/>
        <w:jc w:val="left"/>
        <w:tblInd w:w="-5" w:type="dxa"/>
        <w:tblLayout w:type="fixed"/>
        <w:tblCellMar>
          <w:top w:w="0" w:type="dxa"/>
          <w:left w:w="108" w:type="dxa"/>
          <w:bottom w:w="0" w:type="dxa"/>
          <w:right w:w="108" w:type="dxa"/>
        </w:tblCellMar>
      </w:tblPr>
      <w:tblGrid>
        <w:gridCol w:w="9072"/>
      </w:tblGrid>
      <w:tr>
        <w:trPr>
          <w:trHeight w:val="551" w:hRule="atLeast"/>
        </w:trPr>
        <w:tc>
          <w:tcPr>
            <w:tcW w:w="9072" w:type="dxa"/>
            <w:tcBorders>
              <w:top w:val="single" w:sz="4" w:space="0" w:color="D9D9D9"/>
              <w:left w:val="single" w:sz="4" w:space="0" w:color="D9D9D9"/>
              <w:bottom w:val="single" w:sz="4" w:space="0" w:color="D9D9D9"/>
              <w:right w:val="single" w:sz="4" w:space="0" w:color="D9D9D9"/>
            </w:tcBorders>
            <w:shd w:fill="F2F2F2" w:val="clear"/>
            <w:vAlign w:val="center"/>
          </w:tcPr>
          <w:p>
            <w:pPr>
              <w:pStyle w:val="Normal"/>
              <w:widowControl w:val="false"/>
              <w:spacing w:before="0" w:after="120"/>
              <w:jc w:val="center"/>
              <w:rPr>
                <w:rFonts w:cs="MS Gothic"/>
                <w:i/>
                <w:i/>
                <w:color w:val="000000"/>
                <w:kern w:val="0"/>
                <w:sz w:val="20"/>
                <w:szCs w:val="20"/>
                <w:lang w:val="en-US" w:eastAsia="de-DE" w:bidi="ar-SA"/>
              </w:rPr>
            </w:pPr>
            <w:r>
              <w:rPr>
                <w:rFonts w:cs="MS Gothic"/>
                <w:i/>
                <w:color w:val="000000"/>
                <w:kern w:val="0"/>
                <w:sz w:val="20"/>
                <w:szCs w:val="20"/>
                <w:lang w:val="en-US" w:eastAsia="de-DE" w:bidi="ar-SA"/>
              </w:rPr>
              <w:t>(Arial, font size 10)</w:t>
            </w:r>
          </w:p>
        </w:tc>
      </w:tr>
    </w:tbl>
    <w:p>
      <w:pPr>
        <w:pStyle w:val="Normal"/>
        <w:rPr>
          <w:sz w:val="16"/>
          <w:szCs w:val="16"/>
          <w:lang w:val="en-US"/>
        </w:rPr>
      </w:pPr>
      <w:r>
        <w:rPr>
          <w:sz w:val="16"/>
          <w:szCs w:val="16"/>
          <w:lang w:val="en-US"/>
        </w:rPr>
      </w:r>
    </w:p>
    <w:tbl>
      <w:tblPr>
        <w:tblW w:w="5000" w:type="pct"/>
        <w:jc w:val="left"/>
        <w:tblInd w:w="-5" w:type="dxa"/>
        <w:tblLayout w:type="fixed"/>
        <w:tblCellMar>
          <w:top w:w="0" w:type="dxa"/>
          <w:left w:w="108" w:type="dxa"/>
          <w:bottom w:w="0" w:type="dxa"/>
          <w:right w:w="108" w:type="dxa"/>
        </w:tblCellMar>
      </w:tblPr>
      <w:tblGrid>
        <w:gridCol w:w="2371"/>
        <w:gridCol w:w="6700"/>
      </w:tblGrid>
      <w:tr>
        <w:trPr>
          <w:trHeight w:val="397" w:hRule="atLeast"/>
        </w:trPr>
        <w:tc>
          <w:tcPr>
            <w:tcW w:w="2371" w:type="dxa"/>
            <w:tcBorders>
              <w:top w:val="single" w:sz="4" w:space="0" w:color="D9D9D9"/>
              <w:left w:val="single" w:sz="4" w:space="0" w:color="D9D9D9"/>
              <w:bottom w:val="single" w:sz="4" w:space="0" w:color="D9D9D9"/>
              <w:right w:val="single" w:sz="4" w:space="0" w:color="D9D9D9"/>
            </w:tcBorders>
            <w:shd w:fill="FFFFFF" w:val="clear"/>
          </w:tcPr>
          <w:p>
            <w:pPr>
              <w:pStyle w:val="Normal"/>
              <w:widowControl w:val="false"/>
              <w:spacing w:before="0" w:after="120"/>
              <w:jc w:val="left"/>
              <w:rPr>
                <w:rFonts w:ascii="Arial" w:hAnsi="Arial" w:cs="MS Gothic"/>
                <w:b/>
                <w:b/>
                <w:color w:val="000000"/>
                <w:kern w:val="0"/>
                <w:sz w:val="20"/>
                <w:szCs w:val="20"/>
                <w:lang w:val="en-US" w:eastAsia="de-DE" w:bidi="ar-SA"/>
              </w:rPr>
            </w:pPr>
            <w:r>
              <w:rPr>
                <w:rFonts w:cs="MS Gothic" w:ascii="Arial" w:hAnsi="Arial"/>
                <w:b/>
                <w:color w:val="000000"/>
                <w:kern w:val="0"/>
                <w:sz w:val="20"/>
                <w:szCs w:val="20"/>
                <w:lang w:val="en-US" w:eastAsia="de-DE" w:bidi="ar-SA"/>
              </w:rPr>
              <w:t>Funding programme:</w:t>
            </w:r>
          </w:p>
        </w:tc>
        <w:tc>
          <w:tcPr>
            <w:tcW w:w="6700" w:type="dxa"/>
            <w:tcBorders>
              <w:top w:val="single" w:sz="4" w:space="0" w:color="D9D9D9"/>
              <w:left w:val="single" w:sz="4" w:space="0" w:color="D9D9D9"/>
              <w:bottom w:val="single" w:sz="4" w:space="0" w:color="D9D9D9"/>
              <w:right w:val="single" w:sz="4" w:space="0" w:color="D9D9D9"/>
            </w:tcBorders>
            <w:shd w:fill="FFFFFF" w:val="clear"/>
          </w:tcPr>
          <w:p>
            <w:pPr>
              <w:pStyle w:val="Normal"/>
              <w:widowControl w:val="false"/>
              <w:spacing w:before="0" w:after="120"/>
              <w:jc w:val="left"/>
              <w:rPr>
                <w:rFonts w:ascii="Arial" w:hAnsi="Arial"/>
                <w:sz w:val="20"/>
                <w:szCs w:val="20"/>
              </w:rPr>
            </w:pPr>
            <w:r>
              <w:rPr>
                <w:rFonts w:cs="MS Gothic" w:ascii="Arial" w:hAnsi="Arial"/>
                <w:b/>
                <w:color w:val="000000"/>
                <w:kern w:val="0"/>
                <w:sz w:val="20"/>
                <w:szCs w:val="20"/>
                <w:lang w:val="en-US" w:eastAsia="de-DE" w:bidi="ar-SA"/>
              </w:rPr>
              <w:t xml:space="preserve">Programmes for Project-Related Personal Exchange (PPP) from 2024 with </w:t>
            </w:r>
            <w:r>
              <w:rPr>
                <w:rFonts w:ascii="Arial" w:hAnsi="Arial"/>
                <w:color w:val="000000"/>
                <w:kern w:val="0"/>
                <w:sz w:val="20"/>
                <w:szCs w:val="20"/>
                <w:lang w:val="en-US" w:bidi="ar-SA"/>
              </w:rPr>
              <w:t>Brazil</w:t>
            </w:r>
          </w:p>
        </w:tc>
      </w:tr>
      <w:tr>
        <w:trPr>
          <w:trHeight w:val="397" w:hRule="atLeast"/>
        </w:trPr>
        <w:tc>
          <w:tcPr>
            <w:tcW w:w="9071" w:type="dxa"/>
            <w:gridSpan w:val="2"/>
            <w:tcBorders>
              <w:top w:val="single" w:sz="4" w:space="0" w:color="D9D9D9"/>
              <w:left w:val="single" w:sz="4" w:space="0" w:color="D9D9D9"/>
              <w:bottom w:val="single" w:sz="4" w:space="0" w:color="D9D9D9"/>
              <w:right w:val="single" w:sz="4" w:space="0" w:color="D9D9D9"/>
            </w:tcBorders>
            <w:shd w:fill="FFFFFF" w:val="clear"/>
          </w:tcPr>
          <w:p>
            <w:pPr>
              <w:pStyle w:val="Normal"/>
              <w:widowControl w:val="false"/>
              <w:spacing w:before="0" w:after="120"/>
              <w:jc w:val="left"/>
              <w:rPr>
                <w:rFonts w:ascii="Arial" w:hAnsi="Arial"/>
                <w:b/>
                <w:b/>
                <w:kern w:val="0"/>
                <w:sz w:val="20"/>
                <w:szCs w:val="20"/>
                <w:lang w:val="en-US" w:bidi="ar-SA"/>
              </w:rPr>
            </w:pPr>
            <w:r>
              <w:rPr>
                <w:rFonts w:cs="MS Gothic" w:ascii="Arial" w:hAnsi="Arial"/>
                <w:b/>
                <w:color w:val="000000"/>
                <w:kern w:val="0"/>
                <w:sz w:val="20"/>
                <w:szCs w:val="20"/>
                <w:lang w:val="en-US" w:eastAsia="de-DE" w:bidi="ar-SA"/>
              </w:rPr>
              <w:t>Programme objective/s (outcomes of the funding programme)</w:t>
            </w:r>
            <w:r>
              <w:rPr>
                <w:rStyle w:val="FootnoteAnchor"/>
                <w:rFonts w:cs="MS Gothic" w:ascii="Arial" w:hAnsi="Arial"/>
                <w:b/>
                <w:color w:val="000000"/>
                <w:kern w:val="0"/>
                <w:sz w:val="20"/>
                <w:szCs w:val="20"/>
                <w:lang w:val="en-US" w:eastAsia="de-DE" w:bidi="ar-SA"/>
              </w:rPr>
              <w:footnoteReference w:id="2"/>
            </w:r>
            <w:r>
              <w:rPr>
                <w:rFonts w:cs="MS Gothic" w:ascii="Arial" w:hAnsi="Arial"/>
                <w:b/>
                <w:color w:val="000000"/>
                <w:kern w:val="0"/>
                <w:sz w:val="20"/>
                <w:szCs w:val="20"/>
                <w:lang w:val="en-US" w:eastAsia="de-DE" w:bidi="ar-SA"/>
              </w:rPr>
              <w:t xml:space="preserve">: </w:t>
            </w:r>
          </w:p>
        </w:tc>
      </w:tr>
      <w:tr>
        <w:trPr>
          <w:trHeight w:val="397" w:hRule="atLeast"/>
        </w:trPr>
        <w:tc>
          <w:tcPr>
            <w:tcW w:w="2371" w:type="dxa"/>
            <w:tcBorders>
              <w:top w:val="single" w:sz="4" w:space="0" w:color="D9D9D9"/>
              <w:left w:val="single" w:sz="4" w:space="0" w:color="D9D9D9"/>
              <w:bottom w:val="single" w:sz="4" w:space="0" w:color="D9D9D9"/>
              <w:right w:val="single" w:sz="4" w:space="0" w:color="D9D9D9"/>
            </w:tcBorders>
            <w:shd w:fill="FFFFFF" w:val="clear"/>
          </w:tcPr>
          <w:p>
            <w:pPr>
              <w:pStyle w:val="Normal"/>
              <w:widowControl w:val="false"/>
              <w:spacing w:before="0" w:after="120"/>
              <w:jc w:val="left"/>
              <w:rPr>
                <w:rFonts w:ascii="Arial" w:hAnsi="Arial"/>
                <w:b/>
                <w:b/>
                <w:color w:val="000000"/>
                <w:kern w:val="0"/>
                <w:sz w:val="20"/>
                <w:szCs w:val="20"/>
                <w:lang w:val="en-US" w:eastAsia="de-DE" w:bidi="ar-SA"/>
              </w:rPr>
            </w:pPr>
            <w:r>
              <w:rPr>
                <w:rFonts w:ascii="Arial" w:hAnsi="Arial"/>
                <w:b/>
                <w:color w:val="000000"/>
                <w:kern w:val="0"/>
                <w:sz w:val="20"/>
                <w:szCs w:val="20"/>
                <w:lang w:val="en-US" w:eastAsia="de-DE" w:bidi="ar-SA"/>
              </w:rPr>
              <w:t>Objective 1</w:t>
            </w:r>
          </w:p>
        </w:tc>
        <w:tc>
          <w:tcPr>
            <w:tcW w:w="6700" w:type="dxa"/>
            <w:tcBorders>
              <w:top w:val="single" w:sz="4" w:space="0" w:color="D9D9D9"/>
              <w:left w:val="single" w:sz="4" w:space="0" w:color="D9D9D9"/>
              <w:bottom w:val="single" w:sz="4" w:space="0" w:color="D9D9D9"/>
              <w:right w:val="single" w:sz="4" w:space="0" w:color="D9D9D9"/>
            </w:tcBorders>
            <w:shd w:fill="FFFFFF" w:val="clear"/>
          </w:tcPr>
          <w:p>
            <w:pPr>
              <w:pStyle w:val="Normal"/>
              <w:widowControl w:val="false"/>
              <w:spacing w:before="0" w:after="120"/>
              <w:jc w:val="left"/>
              <w:rPr>
                <w:rFonts w:ascii="Arial" w:hAnsi="Arial"/>
                <w:b/>
                <w:b/>
                <w:color w:val="000000"/>
                <w:kern w:val="0"/>
                <w:sz w:val="20"/>
                <w:szCs w:val="20"/>
                <w:lang w:val="en-US" w:eastAsia="de-DE" w:bidi="ar-SA"/>
              </w:rPr>
            </w:pPr>
            <w:r>
              <w:rPr>
                <w:rFonts w:ascii="Arial" w:hAnsi="Arial"/>
                <w:b/>
                <w:color w:val="000000"/>
                <w:kern w:val="0"/>
                <w:sz w:val="20"/>
                <w:szCs w:val="20"/>
                <w:lang w:val="en-US" w:eastAsia="de-DE" w:bidi="ar-SA"/>
              </w:rPr>
              <w:t>Junior scientists have gained international research experience and undergone further training at an international level</w:t>
            </w:r>
          </w:p>
        </w:tc>
      </w:tr>
      <w:tr>
        <w:trPr>
          <w:trHeight w:val="397" w:hRule="atLeast"/>
        </w:trPr>
        <w:tc>
          <w:tcPr>
            <w:tcW w:w="2371" w:type="dxa"/>
            <w:tcBorders>
              <w:top w:val="single" w:sz="4" w:space="0" w:color="D9D9D9"/>
              <w:left w:val="single" w:sz="4" w:space="0" w:color="D9D9D9"/>
              <w:bottom w:val="single" w:sz="4" w:space="0" w:color="D9D9D9"/>
              <w:right w:val="single" w:sz="4" w:space="0" w:color="D9D9D9"/>
            </w:tcBorders>
            <w:shd w:fill="FFFFFF" w:val="clear"/>
          </w:tcPr>
          <w:p>
            <w:pPr>
              <w:pStyle w:val="Normal"/>
              <w:widowControl w:val="false"/>
              <w:spacing w:before="0" w:after="120"/>
              <w:jc w:val="left"/>
              <w:rPr>
                <w:rFonts w:ascii="Arial" w:hAnsi="Arial"/>
                <w:b/>
                <w:b/>
                <w:color w:val="000000"/>
                <w:kern w:val="0"/>
                <w:sz w:val="20"/>
                <w:szCs w:val="20"/>
                <w:lang w:val="en-US" w:eastAsia="de-DE" w:bidi="ar-SA"/>
              </w:rPr>
            </w:pPr>
            <w:r>
              <w:rPr>
                <w:rFonts w:ascii="Arial" w:hAnsi="Arial"/>
                <w:b/>
                <w:color w:val="000000"/>
                <w:kern w:val="0"/>
                <w:sz w:val="20"/>
                <w:szCs w:val="20"/>
                <w:lang w:val="en-US" w:eastAsia="de-DE" w:bidi="ar-SA"/>
              </w:rPr>
              <w:t>Objective 2</w:t>
            </w:r>
          </w:p>
        </w:tc>
        <w:tc>
          <w:tcPr>
            <w:tcW w:w="6700" w:type="dxa"/>
            <w:tcBorders>
              <w:top w:val="single" w:sz="4" w:space="0" w:color="D9D9D9"/>
              <w:left w:val="single" w:sz="4" w:space="0" w:color="D9D9D9"/>
              <w:bottom w:val="single" w:sz="4" w:space="0" w:color="D9D9D9"/>
              <w:right w:val="single" w:sz="4" w:space="0" w:color="D9D9D9"/>
            </w:tcBorders>
            <w:shd w:fill="FFFFFF" w:val="clear"/>
          </w:tcPr>
          <w:p>
            <w:pPr>
              <w:pStyle w:val="Normal"/>
              <w:widowControl w:val="false"/>
              <w:spacing w:before="0" w:after="120"/>
              <w:jc w:val="left"/>
              <w:rPr>
                <w:rFonts w:ascii="Arial" w:hAnsi="Arial" w:eastAsia="Times New Roman" w:cs="Times New Roman"/>
                <w:b/>
                <w:b/>
                <w:color w:val="000000"/>
                <w:kern w:val="0"/>
                <w:sz w:val="20"/>
                <w:szCs w:val="20"/>
                <w:lang w:val="en-US" w:eastAsia="de-DE" w:bidi="ar-SA"/>
              </w:rPr>
            </w:pPr>
            <w:r>
              <w:rPr>
                <w:rFonts w:eastAsia="Times New Roman" w:cs="Times New Roman" w:ascii="Arial" w:hAnsi="Arial"/>
                <w:b/>
                <w:color w:val="000000"/>
                <w:kern w:val="0"/>
                <w:sz w:val="20"/>
                <w:szCs w:val="20"/>
                <w:lang w:val="en-US" w:eastAsia="de-DE" w:bidi="ar-SA"/>
              </w:rPr>
              <w:t xml:space="preserve">Binational research cooperation has been promoted and can be used as a starting point for future cooperations </w:t>
            </w:r>
          </w:p>
        </w:tc>
      </w:tr>
      <w:tr>
        <w:trPr>
          <w:trHeight w:val="397" w:hRule="atLeast"/>
        </w:trPr>
        <w:tc>
          <w:tcPr>
            <w:tcW w:w="9071" w:type="dxa"/>
            <w:gridSpan w:val="2"/>
            <w:tcBorders>
              <w:top w:val="single" w:sz="4" w:space="0" w:color="D9D9D9"/>
              <w:left w:val="single" w:sz="4" w:space="0" w:color="D9D9D9"/>
              <w:bottom w:val="single" w:sz="4" w:space="0" w:color="D9D9D9"/>
              <w:right w:val="single" w:sz="4" w:space="0" w:color="D9D9D9"/>
            </w:tcBorders>
            <w:shd w:fill="FFFFFF" w:val="clear"/>
          </w:tcPr>
          <w:p>
            <w:pPr>
              <w:pStyle w:val="Normal"/>
              <w:widowControl w:val="false"/>
              <w:spacing w:before="0" w:after="120"/>
              <w:jc w:val="left"/>
              <w:rPr>
                <w:rFonts w:ascii="Arial" w:hAnsi="Arial"/>
                <w:b/>
                <w:b/>
                <w:kern w:val="0"/>
                <w:sz w:val="20"/>
                <w:szCs w:val="20"/>
                <w:lang w:val="en-US" w:bidi="ar-SA"/>
              </w:rPr>
            </w:pPr>
            <w:r>
              <w:rPr>
                <w:rFonts w:cs="MS Gothic" w:ascii="Arial" w:hAnsi="Arial"/>
                <w:b/>
                <w:color w:val="000000"/>
                <w:kern w:val="0"/>
                <w:sz w:val="20"/>
                <w:szCs w:val="20"/>
                <w:lang w:val="en-US" w:eastAsia="de-DE" w:bidi="ar-SA"/>
              </w:rPr>
              <w:t>Results of the measures/activities of the programme</w:t>
              <w:br/>
              <w:t>(outputs of the funding programme)</w:t>
            </w:r>
            <w:r>
              <w:rPr>
                <w:rStyle w:val="FootnoteAnchor"/>
                <w:rFonts w:cs="MS Gothic" w:ascii="Arial" w:hAnsi="Arial"/>
                <w:b/>
                <w:color w:val="000000"/>
                <w:kern w:val="0"/>
                <w:sz w:val="20"/>
                <w:szCs w:val="20"/>
                <w:lang w:val="en-US" w:eastAsia="de-DE" w:bidi="ar-SA"/>
              </w:rPr>
              <w:footnoteReference w:id="3"/>
            </w:r>
            <w:r>
              <w:rPr>
                <w:rFonts w:cs="MS Gothic" w:ascii="Arial" w:hAnsi="Arial"/>
                <w:b/>
                <w:color w:val="000000"/>
                <w:kern w:val="0"/>
                <w:sz w:val="20"/>
                <w:szCs w:val="20"/>
                <w:lang w:val="en-US" w:eastAsia="de-DE" w:bidi="ar-SA"/>
              </w:rPr>
              <w:t>:</w:t>
            </w:r>
          </w:p>
        </w:tc>
      </w:tr>
      <w:tr>
        <w:trPr>
          <w:trHeight w:val="397" w:hRule="atLeast"/>
        </w:trPr>
        <w:tc>
          <w:tcPr>
            <w:tcW w:w="2371" w:type="dxa"/>
            <w:tcBorders>
              <w:top w:val="single" w:sz="4" w:space="0" w:color="D9D9D9"/>
              <w:left w:val="single" w:sz="4" w:space="0" w:color="D9D9D9"/>
              <w:bottom w:val="single" w:sz="4" w:space="0" w:color="D9D9D9"/>
              <w:right w:val="single" w:sz="4" w:space="0" w:color="D9D9D9"/>
            </w:tcBorders>
            <w:shd w:fill="FFFFFF" w:val="clear"/>
          </w:tcPr>
          <w:p>
            <w:pPr>
              <w:pStyle w:val="Normal"/>
              <w:widowControl w:val="false"/>
              <w:spacing w:before="0" w:after="120"/>
              <w:jc w:val="left"/>
              <w:rPr>
                <w:rFonts w:ascii="Arial" w:hAnsi="Arial"/>
                <w:b/>
                <w:b/>
                <w:color w:val="000000"/>
                <w:kern w:val="0"/>
                <w:sz w:val="20"/>
                <w:szCs w:val="20"/>
                <w:lang w:val="en-US" w:eastAsia="de-DE" w:bidi="ar-SA"/>
              </w:rPr>
            </w:pPr>
            <w:r>
              <w:rPr>
                <w:rFonts w:ascii="Arial" w:hAnsi="Arial"/>
                <w:b/>
                <w:color w:val="000000"/>
                <w:kern w:val="0"/>
                <w:sz w:val="20"/>
                <w:szCs w:val="20"/>
                <w:lang w:val="en-US" w:eastAsia="de-DE" w:bidi="ar-SA"/>
              </w:rPr>
              <w:t>Result 1</w:t>
            </w:r>
          </w:p>
        </w:tc>
        <w:tc>
          <w:tcPr>
            <w:tcW w:w="6700" w:type="dxa"/>
            <w:tcBorders>
              <w:top w:val="single" w:sz="4" w:space="0" w:color="D9D9D9"/>
              <w:left w:val="single" w:sz="4" w:space="0" w:color="D9D9D9"/>
              <w:bottom w:val="single" w:sz="4" w:space="0" w:color="D9D9D9"/>
              <w:right w:val="single" w:sz="4" w:space="0" w:color="D9D9D9"/>
            </w:tcBorders>
            <w:shd w:fill="FFFFFF" w:val="clear"/>
          </w:tcPr>
          <w:p>
            <w:pPr>
              <w:pStyle w:val="Normal"/>
              <w:widowControl w:val="false"/>
              <w:spacing w:before="0" w:after="120"/>
              <w:jc w:val="left"/>
              <w:rPr>
                <w:rFonts w:ascii="Arial" w:hAnsi="Arial" w:eastAsia="Times New Roman" w:cs="Times New Roman"/>
                <w:b/>
                <w:b/>
                <w:color w:val="000000"/>
                <w:kern w:val="0"/>
                <w:sz w:val="20"/>
                <w:szCs w:val="20"/>
                <w:lang w:val="en-US" w:eastAsia="de-DE" w:bidi="ar-SA"/>
              </w:rPr>
            </w:pPr>
            <w:r>
              <w:rPr>
                <w:rFonts w:eastAsia="Times New Roman" w:cs="Times New Roman" w:ascii="Arial" w:hAnsi="Arial"/>
                <w:b/>
                <w:color w:val="000000"/>
                <w:kern w:val="0"/>
                <w:sz w:val="20"/>
                <w:szCs w:val="20"/>
                <w:lang w:val="en-US" w:eastAsia="de-DE" w:bidi="ar-SA"/>
              </w:rPr>
              <w:t>There are joint research results</w:t>
            </w:r>
          </w:p>
        </w:tc>
      </w:tr>
      <w:tr>
        <w:trPr>
          <w:trHeight w:val="397" w:hRule="atLeast"/>
        </w:trPr>
        <w:tc>
          <w:tcPr>
            <w:tcW w:w="2371" w:type="dxa"/>
            <w:tcBorders>
              <w:top w:val="single" w:sz="4" w:space="0" w:color="D9D9D9"/>
              <w:left w:val="single" w:sz="4" w:space="0" w:color="D9D9D9"/>
              <w:bottom w:val="single" w:sz="4" w:space="0" w:color="D9D9D9"/>
              <w:right w:val="single" w:sz="4" w:space="0" w:color="D9D9D9"/>
            </w:tcBorders>
            <w:shd w:fill="FFFFFF" w:val="clear"/>
          </w:tcPr>
          <w:p>
            <w:pPr>
              <w:pStyle w:val="Normal"/>
              <w:widowControl w:val="false"/>
              <w:spacing w:before="0" w:after="120"/>
              <w:jc w:val="left"/>
              <w:rPr>
                <w:rFonts w:ascii="Arial" w:hAnsi="Arial"/>
                <w:b/>
                <w:b/>
                <w:color w:val="000000"/>
                <w:kern w:val="0"/>
                <w:sz w:val="20"/>
                <w:szCs w:val="20"/>
                <w:lang w:val="en-US" w:eastAsia="de-DE" w:bidi="ar-SA"/>
              </w:rPr>
            </w:pPr>
            <w:r>
              <w:rPr>
                <w:rFonts w:ascii="Arial" w:hAnsi="Arial"/>
                <w:b/>
                <w:color w:val="000000"/>
                <w:kern w:val="0"/>
                <w:sz w:val="20"/>
                <w:szCs w:val="20"/>
                <w:lang w:val="en-US" w:eastAsia="de-DE" w:bidi="ar-SA"/>
              </w:rPr>
              <w:t>Result 2</w:t>
            </w:r>
          </w:p>
        </w:tc>
        <w:tc>
          <w:tcPr>
            <w:tcW w:w="6700" w:type="dxa"/>
            <w:tcBorders>
              <w:top w:val="single" w:sz="4" w:space="0" w:color="D9D9D9"/>
              <w:left w:val="single" w:sz="4" w:space="0" w:color="D9D9D9"/>
              <w:bottom w:val="single" w:sz="4" w:space="0" w:color="D9D9D9"/>
              <w:right w:val="single" w:sz="4" w:space="0" w:color="D9D9D9"/>
            </w:tcBorders>
            <w:shd w:fill="FFFFFF" w:val="clear"/>
          </w:tcPr>
          <w:p>
            <w:pPr>
              <w:pStyle w:val="Normal"/>
              <w:widowControl w:val="false"/>
              <w:spacing w:before="0" w:after="120"/>
              <w:jc w:val="left"/>
              <w:rPr>
                <w:rFonts w:ascii="Arial" w:hAnsi="Arial" w:eastAsia="Times New Roman" w:cs="Times New Roman"/>
                <w:b/>
                <w:b/>
                <w:color w:val="000000"/>
                <w:kern w:val="0"/>
                <w:sz w:val="20"/>
                <w:szCs w:val="20"/>
                <w:lang w:val="en-US" w:eastAsia="de-DE" w:bidi="ar-SA"/>
              </w:rPr>
            </w:pPr>
            <w:r>
              <w:rPr>
                <w:rFonts w:eastAsia="Times New Roman" w:cs="Times New Roman" w:ascii="Arial" w:hAnsi="Arial"/>
                <w:b/>
                <w:color w:val="000000"/>
                <w:kern w:val="0"/>
                <w:sz w:val="20"/>
                <w:szCs w:val="20"/>
                <w:lang w:val="en-US" w:eastAsia="de-DE" w:bidi="ar-SA"/>
              </w:rPr>
              <w:t>International joint publications have been created</w:t>
            </w:r>
          </w:p>
        </w:tc>
      </w:tr>
    </w:tbl>
    <w:p>
      <w:pPr>
        <w:pStyle w:val="Normal"/>
        <w:spacing w:before="0" w:after="120"/>
        <w:rPr>
          <w:sz w:val="20"/>
          <w:szCs w:val="20"/>
          <w:lang w:val="en-US"/>
        </w:rPr>
      </w:pPr>
      <w:r>
        <w:rPr>
          <w:sz w:val="20"/>
          <w:szCs w:val="20"/>
          <w:lang w:val="en-US"/>
        </w:rPr>
      </w:r>
    </w:p>
    <w:tbl>
      <w:tblPr>
        <w:tblW w:w="5000" w:type="pct"/>
        <w:jc w:val="left"/>
        <w:tblInd w:w="-5" w:type="dxa"/>
        <w:tblLayout w:type="fixed"/>
        <w:tblCellMar>
          <w:top w:w="0" w:type="dxa"/>
          <w:left w:w="108" w:type="dxa"/>
          <w:bottom w:w="0" w:type="dxa"/>
          <w:right w:w="108" w:type="dxa"/>
        </w:tblCellMar>
      </w:tblPr>
      <w:tblGrid>
        <w:gridCol w:w="2326"/>
        <w:gridCol w:w="4476"/>
        <w:gridCol w:w="1135"/>
        <w:gridCol w:w="1135"/>
      </w:tblGrid>
      <w:tr>
        <w:trPr>
          <w:trHeight w:val="567" w:hRule="atLeast"/>
        </w:trPr>
        <w:tc>
          <w:tcPr>
            <w:tcW w:w="9072" w:type="dxa"/>
            <w:gridSpan w:val="4"/>
            <w:tcBorders>
              <w:top w:val="single" w:sz="4" w:space="0" w:color="D9D9D9"/>
              <w:left w:val="single" w:sz="4" w:space="0" w:color="D9D9D9"/>
              <w:bottom w:val="single" w:sz="4" w:space="0" w:color="D9D9D9"/>
              <w:right w:val="single" w:sz="4" w:space="0" w:color="D9D9D9"/>
            </w:tcBorders>
            <w:shd w:fill="D9D9D9" w:val="clear"/>
            <w:vAlign w:val="center"/>
          </w:tcPr>
          <w:p>
            <w:pPr>
              <w:pStyle w:val="Normal"/>
              <w:widowControl w:val="false"/>
              <w:spacing w:lineRule="auto" w:line="259" w:before="0" w:after="120"/>
              <w:jc w:val="left"/>
              <w:rPr>
                <w:rFonts w:cs="MS Gothic"/>
                <w:b/>
                <w:b/>
                <w:color w:val="000000"/>
                <w:kern w:val="0"/>
                <w:sz w:val="22"/>
                <w:szCs w:val="22"/>
                <w:lang w:val="en-US" w:eastAsia="de-DE" w:bidi="ar-SA"/>
              </w:rPr>
            </w:pPr>
            <w:r>
              <w:rPr>
                <w:rFonts w:cs="MS Gothic"/>
                <w:b/>
                <w:color w:val="000000"/>
                <w:kern w:val="0"/>
                <w:sz w:val="22"/>
                <w:szCs w:val="22"/>
                <w:lang w:val="en-US" w:eastAsia="de-DE" w:bidi="ar-SA"/>
              </w:rPr>
              <w:t>General information</w:t>
            </w:r>
          </w:p>
        </w:tc>
      </w:tr>
      <w:tr>
        <w:trPr>
          <w:trHeight w:val="397" w:hRule="atLeast"/>
        </w:trPr>
        <w:tc>
          <w:tcPr>
            <w:tcW w:w="232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Project name</w:t>
            </w:r>
          </w:p>
        </w:tc>
        <w:tc>
          <w:tcPr>
            <w:tcW w:w="674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Efficient statistical tools for networks and their applications</w:t>
            </w:r>
          </w:p>
        </w:tc>
      </w:tr>
      <w:tr>
        <w:trPr>
          <w:trHeight w:val="397" w:hRule="atLeast"/>
        </w:trPr>
        <w:tc>
          <w:tcPr>
            <w:tcW w:w="232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Applicant</w:t>
              <w:br/>
              <w:t>institution</w:t>
            </w:r>
          </w:p>
        </w:tc>
        <w:tc>
          <w:tcPr>
            <w:tcW w:w="674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Universität Leipzig</w:t>
            </w:r>
          </w:p>
        </w:tc>
      </w:tr>
      <w:tr>
        <w:trPr>
          <w:trHeight w:val="397" w:hRule="atLeast"/>
        </w:trPr>
        <w:tc>
          <w:tcPr>
            <w:tcW w:w="232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Those responsible for the project</w:t>
            </w:r>
          </w:p>
        </w:tc>
        <w:tc>
          <w:tcPr>
            <w:tcW w:w="674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Peter F. Stadler</w:t>
            </w:r>
          </w:p>
        </w:tc>
      </w:tr>
      <w:tr>
        <w:trPr>
          <w:trHeight w:val="397" w:hRule="atLeast"/>
        </w:trPr>
        <w:tc>
          <w:tcPr>
            <w:tcW w:w="232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Those responsible for the project (outside Germany)</w:t>
            </w:r>
          </w:p>
        </w:tc>
        <w:tc>
          <w:tcPr>
            <w:tcW w:w="674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André Fujita</w:t>
            </w:r>
          </w:p>
        </w:tc>
      </w:tr>
      <w:tr>
        <w:trPr>
          <w:trHeight w:val="397" w:hRule="atLeast"/>
        </w:trPr>
        <w:tc>
          <w:tcPr>
            <w:tcW w:w="232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Partner country/countries</w:t>
            </w:r>
          </w:p>
        </w:tc>
        <w:tc>
          <w:tcPr>
            <w:tcW w:w="674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Brazil</w:t>
            </w:r>
          </w:p>
        </w:tc>
      </w:tr>
      <w:tr>
        <w:trPr>
          <w:trHeight w:val="397" w:hRule="atLeast"/>
        </w:trPr>
        <w:tc>
          <w:tcPr>
            <w:tcW w:w="232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Partners (within and outside Germany)</w:t>
            </w:r>
          </w:p>
        </w:tc>
        <w:tc>
          <w:tcPr>
            <w:tcW w:w="674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University of São Paulo and Universität Konstanz</w:t>
            </w:r>
          </w:p>
        </w:tc>
      </w:tr>
      <w:tr>
        <w:trPr>
          <w:trHeight w:val="397" w:hRule="atLeast"/>
        </w:trPr>
        <w:tc>
          <w:tcPr>
            <w:tcW w:w="6802" w:type="dxa"/>
            <w:gridSpan w:val="2"/>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Are there parallel funding streams and/or applications under other DAAD programmes in the context of this project application?</w:t>
            </w:r>
          </w:p>
        </w:tc>
        <w:tc>
          <w:tcPr>
            <w:tcW w:w="113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pPr>
            <w:r>
              <w:rPr>
                <w:rStyle w:val="Formatvorlage2"/>
                <w:rFonts w:cs="MS Gothic" w:ascii="Arial" w:hAnsi="Arial"/>
                <w:color w:val="000000"/>
                <w:kern w:val="0"/>
                <w:sz w:val="20"/>
                <w:szCs w:val="20"/>
                <w:lang w:val="en-US" w:eastAsia="de-DE" w:bidi="ar-SA"/>
              </w:rPr>
              <w:t xml:space="preserve">Yes </w:t>
            </w:r>
            <w:r>
              <w:rPr>
                <w:rStyle w:val="Formatvorlage2"/>
                <w:rFonts w:eastAsia="MS Gothic" w:cs="MS Gothic" w:ascii="Arial" w:hAnsi="Arial"/>
                <w:color w:val="000000"/>
                <w:kern w:val="0"/>
                <w:sz w:val="20"/>
                <w:szCs w:val="20"/>
                <w:lang w:val="en-US" w:eastAsia="de-DE" w:bidi="ar-SA"/>
              </w:rPr>
              <w:t>☐</w:t>
            </w:r>
          </w:p>
        </w:tc>
        <w:tc>
          <w:tcPr>
            <w:tcW w:w="113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pPr>
            <w:r>
              <w:rPr>
                <w:rStyle w:val="Formatvorlage2"/>
                <w:rFonts w:cs="MS Gothic" w:ascii="Arial" w:hAnsi="Arial"/>
                <w:color w:val="000000"/>
                <w:kern w:val="0"/>
                <w:sz w:val="20"/>
                <w:szCs w:val="20"/>
                <w:lang w:val="en-US" w:eastAsia="de-DE" w:bidi="ar-SA"/>
              </w:rPr>
              <w:t xml:space="preserve">No </w:t>
            </w:r>
            <w:r>
              <w:rPr>
                <w:rFonts w:eastAsia="MS Gothic" w:ascii="Arial" w:hAnsi="Arial"/>
                <w:color w:val="000000"/>
                <w:kern w:val="0"/>
                <w:sz w:val="20"/>
                <w:szCs w:val="20"/>
                <w:lang w:val="en-US" w:bidi="ar-SA"/>
              </w:rPr>
              <w:t>☒</w:t>
            </w:r>
          </w:p>
        </w:tc>
      </w:tr>
      <w:tr>
        <w:trPr>
          <w:trHeight w:val="397" w:hRule="atLeast"/>
        </w:trPr>
        <w:tc>
          <w:tcPr>
            <w:tcW w:w="232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If yes, under which?</w:t>
            </w:r>
          </w:p>
        </w:tc>
        <w:tc>
          <w:tcPr>
            <w:tcW w:w="674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color w:val="808080"/>
                <w:kern w:val="0"/>
                <w:sz w:val="20"/>
                <w:szCs w:val="20"/>
                <w:lang w:val="en-US" w:eastAsia="de-DE" w:bidi="ar-SA"/>
              </w:rPr>
            </w:pPr>
            <w:r>
              <w:rPr>
                <w:rFonts w:cs="MS Gothic" w:ascii="Arial" w:hAnsi="Arial"/>
                <w:color w:val="808080"/>
                <w:kern w:val="0"/>
                <w:sz w:val="20"/>
                <w:szCs w:val="20"/>
                <w:lang w:val="en-US" w:eastAsia="de-DE" w:bidi="ar-SA"/>
              </w:rPr>
              <w:t>Please specify</w:t>
            </w:r>
            <w:bookmarkStart w:id="0" w:name="_Hlk500168633"/>
            <w:bookmarkEnd w:id="0"/>
          </w:p>
        </w:tc>
      </w:tr>
      <w:tr>
        <w:trPr>
          <w:trHeight w:val="397" w:hRule="atLeast"/>
        </w:trPr>
        <w:tc>
          <w:tcPr>
            <w:tcW w:w="6802" w:type="dxa"/>
            <w:gridSpan w:val="2"/>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Are there any parallel funding streams and/or applications under any other funding programme provided by another funding organisation in the context of this project application?</w:t>
            </w:r>
          </w:p>
        </w:tc>
        <w:tc>
          <w:tcPr>
            <w:tcW w:w="113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pPr>
            <w:r>
              <w:rPr>
                <w:rStyle w:val="Formatvorlage2"/>
                <w:rFonts w:cs="MS Gothic" w:ascii="Arial" w:hAnsi="Arial"/>
                <w:color w:val="000000"/>
                <w:kern w:val="0"/>
                <w:sz w:val="20"/>
                <w:szCs w:val="20"/>
                <w:lang w:val="en-US" w:eastAsia="de-DE" w:bidi="ar-SA"/>
              </w:rPr>
              <w:t xml:space="preserve">Yes </w:t>
            </w:r>
            <w:r>
              <w:rPr>
                <w:rStyle w:val="Formatvorlage2"/>
                <w:rFonts w:eastAsia="MS Gothic" w:cs="MS Gothic" w:ascii="Arial" w:hAnsi="Arial"/>
                <w:color w:val="000000"/>
                <w:kern w:val="0"/>
                <w:sz w:val="20"/>
                <w:szCs w:val="20"/>
                <w:lang w:val="en-US" w:eastAsia="de-DE" w:bidi="ar-SA"/>
              </w:rPr>
              <w:t>☐</w:t>
            </w:r>
          </w:p>
        </w:tc>
        <w:tc>
          <w:tcPr>
            <w:tcW w:w="113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pPr>
            <w:r>
              <w:rPr>
                <w:rStyle w:val="Formatvorlage2"/>
                <w:rFonts w:cs="MS Gothic" w:ascii="Arial" w:hAnsi="Arial"/>
                <w:color w:val="000000"/>
                <w:kern w:val="0"/>
                <w:sz w:val="20"/>
                <w:szCs w:val="20"/>
                <w:lang w:val="en-US" w:eastAsia="de-DE" w:bidi="ar-SA"/>
              </w:rPr>
              <w:t xml:space="preserve">No </w:t>
            </w:r>
            <w:r>
              <w:rPr>
                <w:rFonts w:eastAsia="MS Gothic" w:ascii="Arial" w:hAnsi="Arial"/>
                <w:color w:val="000000"/>
                <w:kern w:val="0"/>
                <w:sz w:val="20"/>
                <w:szCs w:val="20"/>
                <w:lang w:val="en-US" w:bidi="ar-SA"/>
              </w:rPr>
              <w:t>☒</w:t>
            </w:r>
          </w:p>
        </w:tc>
      </w:tr>
    </w:tbl>
    <w:p>
      <w:pPr>
        <w:pStyle w:val="Normal"/>
        <w:spacing w:before="0" w:after="120"/>
        <w:rPr>
          <w:sz w:val="20"/>
          <w:szCs w:val="20"/>
          <w:lang w:val="en-US"/>
        </w:rPr>
      </w:pPr>
      <w:r>
        <w:rPr>
          <w:sz w:val="20"/>
          <w:szCs w:val="20"/>
          <w:lang w:val="en-US"/>
        </w:rPr>
      </w:r>
    </w:p>
    <w:tbl>
      <w:tblPr>
        <w:tblW w:w="5000" w:type="pct"/>
        <w:jc w:val="left"/>
        <w:tblInd w:w="-5" w:type="dxa"/>
        <w:tblLayout w:type="fixed"/>
        <w:tblCellMar>
          <w:top w:w="0" w:type="dxa"/>
          <w:left w:w="108" w:type="dxa"/>
          <w:bottom w:w="0" w:type="dxa"/>
          <w:right w:w="108" w:type="dxa"/>
        </w:tblCellMar>
      </w:tblPr>
      <w:tblGrid>
        <w:gridCol w:w="9072"/>
      </w:tblGrid>
      <w:tr>
        <w:trPr>
          <w:trHeight w:val="567" w:hRule="atLeast"/>
        </w:trPr>
        <w:tc>
          <w:tcPr>
            <w:tcW w:w="9072" w:type="dxa"/>
            <w:tcBorders>
              <w:top w:val="single" w:sz="4" w:space="0" w:color="D9D9D9"/>
              <w:left w:val="single" w:sz="4" w:space="0" w:color="D9D9D9"/>
              <w:bottom w:val="single" w:sz="4" w:space="0" w:color="D9D9D9"/>
              <w:right w:val="single" w:sz="4" w:space="0" w:color="D9D9D9"/>
            </w:tcBorders>
            <w:shd w:fill="D9D9D9" w:val="clear"/>
            <w:vAlign w:val="center"/>
          </w:tcPr>
          <w:p>
            <w:pPr>
              <w:pStyle w:val="Normal"/>
              <w:widowControl w:val="false"/>
              <w:spacing w:lineRule="auto" w:line="259" w:before="0" w:after="120"/>
              <w:jc w:val="left"/>
              <w:rPr>
                <w:rFonts w:cs="MS Gothic"/>
                <w:b/>
                <w:b/>
                <w:color w:val="000000"/>
                <w:kern w:val="0"/>
                <w:sz w:val="22"/>
                <w:szCs w:val="22"/>
                <w:lang w:val="en-US" w:eastAsia="de-DE" w:bidi="ar-SA"/>
              </w:rPr>
            </w:pPr>
            <w:r>
              <w:rPr>
                <w:rFonts w:cs="MS Gothic"/>
                <w:b/>
                <w:color w:val="000000"/>
                <w:kern w:val="0"/>
                <w:sz w:val="22"/>
                <w:szCs w:val="22"/>
                <w:lang w:val="en-US" w:eastAsia="de-DE" w:bidi="ar-SA"/>
              </w:rPr>
              <w:t>For follow-up applications: Previous project progress</w:t>
            </w:r>
          </w:p>
        </w:tc>
      </w:tr>
      <w:tr>
        <w:trPr>
          <w:trHeight w:val="567" w:hRule="atLeast"/>
        </w:trPr>
        <w:tc>
          <w:tcPr>
            <w:tcW w:w="9072" w:type="dxa"/>
            <w:tcBorders>
              <w:top w:val="single" w:sz="4" w:space="0" w:color="D9D9D9"/>
              <w:left w:val="single" w:sz="4" w:space="0" w:color="D9D9D9"/>
              <w:bottom w:val="single" w:sz="4" w:space="0" w:color="D9D9D9"/>
              <w:right w:val="single" w:sz="4" w:space="0" w:color="D9D9D9"/>
            </w:tcBorders>
            <w:shd w:fill="F2F2F2" w:val="clear"/>
            <w:vAlign w:val="center"/>
          </w:tcPr>
          <w:p>
            <w:pPr>
              <w:pStyle w:val="ListParagraph"/>
              <w:widowControl w:val="false"/>
              <w:spacing w:lineRule="auto" w:line="240" w:before="0" w:after="120"/>
              <w:ind w:left="360" w:right="0" w:hanging="0"/>
              <w:contextualSpacing/>
              <w:jc w:val="left"/>
              <w:rPr>
                <w:color w:val="000000"/>
                <w:kern w:val="0"/>
                <w:sz w:val="20"/>
                <w:lang w:val="en-US" w:bidi="ar-SA"/>
              </w:rPr>
            </w:pPr>
            <w:r>
              <w:rPr>
                <w:rFonts w:cs="MS Gothic"/>
                <w:color w:val="000000"/>
                <w:kern w:val="0"/>
                <w:sz w:val="20"/>
                <w:szCs w:val="20"/>
                <w:lang w:val="en-US" w:eastAsia="de-DE" w:bidi="ar-SA"/>
              </w:rPr>
              <w:t>Please describe the previous project progress (implementation of measures/activities and achievement of objectives).</w:t>
            </w:r>
          </w:p>
          <w:p>
            <w:pPr>
              <w:pStyle w:val="ListParagraph"/>
              <w:widowControl w:val="false"/>
              <w:spacing w:lineRule="auto" w:line="240" w:before="0" w:after="120"/>
              <w:ind w:left="360" w:right="0" w:hanging="0"/>
              <w:contextualSpacing/>
              <w:jc w:val="left"/>
              <w:rPr>
                <w:color w:val="000000"/>
                <w:kern w:val="0"/>
                <w:sz w:val="20"/>
                <w:lang w:val="en-US" w:bidi="ar-SA"/>
              </w:rPr>
            </w:pPr>
            <w:r>
              <w:rPr>
                <w:color w:val="000000"/>
                <w:kern w:val="0"/>
                <w:sz w:val="20"/>
                <w:lang w:val="en-US" w:bidi="ar-SA"/>
              </w:rPr>
            </w:r>
          </w:p>
          <w:p>
            <w:pPr>
              <w:pStyle w:val="ListParagraph"/>
              <w:widowControl w:val="false"/>
              <w:spacing w:lineRule="auto" w:line="240" w:before="0" w:after="120"/>
              <w:ind w:left="360" w:right="0" w:hanging="0"/>
              <w:contextualSpacing/>
              <w:jc w:val="left"/>
              <w:rPr>
                <w:color w:val="000000"/>
                <w:kern w:val="0"/>
                <w:sz w:val="20"/>
                <w:lang w:val="en-US" w:bidi="ar-SA"/>
              </w:rPr>
            </w:pPr>
            <w:r>
              <w:rPr>
                <w:rFonts w:cs="MS Gothic"/>
                <w:color w:val="000000"/>
                <w:kern w:val="0"/>
                <w:sz w:val="20"/>
                <w:szCs w:val="20"/>
                <w:lang w:val="en-US" w:eastAsia="de-DE" w:bidi="ar-SA"/>
              </w:rPr>
              <w:t>*** COPY REPORT ***</w:t>
            </w:r>
          </w:p>
        </w:tc>
      </w:tr>
    </w:tbl>
    <w:p>
      <w:pPr>
        <w:pStyle w:val="Normal"/>
        <w:spacing w:before="0" w:after="120"/>
        <w:rPr>
          <w:sz w:val="20"/>
          <w:szCs w:val="20"/>
          <w:lang w:val="en-US"/>
        </w:rPr>
      </w:pPr>
      <w:r>
        <w:rPr>
          <w:sz w:val="20"/>
          <w:szCs w:val="20"/>
          <w:lang w:val="en-US"/>
        </w:rPr>
      </w:r>
    </w:p>
    <w:tbl>
      <w:tblPr>
        <w:tblW w:w="5000" w:type="pct"/>
        <w:jc w:val="left"/>
        <w:tblInd w:w="-5" w:type="dxa"/>
        <w:tblLayout w:type="fixed"/>
        <w:tblCellMar>
          <w:top w:w="0" w:type="dxa"/>
          <w:left w:w="108" w:type="dxa"/>
          <w:bottom w:w="0" w:type="dxa"/>
          <w:right w:w="108" w:type="dxa"/>
        </w:tblCellMar>
      </w:tblPr>
      <w:tblGrid>
        <w:gridCol w:w="9072"/>
      </w:tblGrid>
      <w:tr>
        <w:trPr>
          <w:trHeight w:val="567" w:hRule="atLeast"/>
        </w:trPr>
        <w:tc>
          <w:tcPr>
            <w:tcW w:w="9072" w:type="dxa"/>
            <w:tcBorders>
              <w:left w:val="single" w:sz="4" w:space="0" w:color="D9D9D9"/>
              <w:bottom w:val="single" w:sz="4" w:space="0" w:color="D9D9D9"/>
              <w:right w:val="single" w:sz="4" w:space="0" w:color="D9D9D9"/>
            </w:tcBorders>
            <w:shd w:fill="D9D9D9" w:val="clear"/>
            <w:vAlign w:val="center"/>
          </w:tcPr>
          <w:p>
            <w:pPr>
              <w:pStyle w:val="Normal"/>
              <w:widowControl w:val="false"/>
              <w:spacing w:lineRule="auto" w:line="259" w:before="0" w:after="120"/>
              <w:jc w:val="left"/>
              <w:rPr>
                <w:rFonts w:cs="MS Gothic"/>
                <w:b/>
                <w:b/>
                <w:color w:val="000000"/>
                <w:kern w:val="0"/>
                <w:sz w:val="22"/>
                <w:szCs w:val="22"/>
                <w:lang w:val="en-US" w:eastAsia="de-DE" w:bidi="ar-SA"/>
              </w:rPr>
            </w:pPr>
            <w:r>
              <w:rPr>
                <w:rFonts w:cs="MS Gothic"/>
                <w:b/>
                <w:color w:val="000000"/>
                <w:kern w:val="0"/>
                <w:sz w:val="22"/>
                <w:szCs w:val="22"/>
                <w:lang w:val="en-US" w:eastAsia="de-DE" w:bidi="ar-SA"/>
              </w:rPr>
              <w:t>Project objectives, detailed project description and reference to results logic</w:t>
            </w:r>
            <w:bookmarkStart w:id="1" w:name="_Hlk502832379"/>
            <w:bookmarkEnd w:id="1"/>
          </w:p>
        </w:tc>
      </w:tr>
      <w:tr>
        <w:trPr>
          <w:trHeight w:val="794" w:hRule="atLeast"/>
        </w:trPr>
        <w:tc>
          <w:tcPr>
            <w:tcW w:w="9072" w:type="dxa"/>
            <w:tcBorders>
              <w:top w:val="single" w:sz="4" w:space="0" w:color="D9D9D9"/>
              <w:left w:val="single" w:sz="4" w:space="0" w:color="D9D9D9"/>
              <w:bottom w:val="single" w:sz="4" w:space="0" w:color="D9D9D9"/>
              <w:right w:val="single" w:sz="4" w:space="0" w:color="D9D9D9"/>
            </w:tcBorders>
            <w:shd w:fill="F2F2F2" w:val="clear"/>
            <w:vAlign w:val="center"/>
          </w:tcPr>
          <w:p>
            <w:pPr>
              <w:pStyle w:val="ListParagraph"/>
              <w:widowControl w:val="false"/>
              <w:numPr>
                <w:ilvl w:val="0"/>
                <w:numId w:val="3"/>
              </w:numPr>
              <w:spacing w:before="0" w:after="160"/>
              <w:ind w:left="357" w:right="0" w:hanging="357"/>
              <w:contextualSpacing/>
              <w:jc w:val="left"/>
              <w:rPr>
                <w:kern w:val="0"/>
                <w:sz w:val="20"/>
                <w:lang w:val="en-US" w:bidi="ar-SA"/>
              </w:rPr>
            </w:pPr>
            <w:r>
              <w:rPr>
                <w:color w:val="000000"/>
                <w:kern w:val="0"/>
                <w:sz w:val="20"/>
                <w:szCs w:val="20"/>
                <w:lang w:val="en-US" w:eastAsia="de-DE" w:bidi="ar-SA"/>
              </w:rPr>
              <w:t>State your project objectives (outcomes), which must be consistent with the programme objectives (outcomes) mentioned above, and describe the specialised content of the project. Explain with reference to the results logic which specific project results (outputs or results of the measures/activities) are used to achieve these project objectives (outcomes)</w:t>
            </w:r>
            <w:r>
              <w:rPr>
                <w:rStyle w:val="FootnoteAnchor"/>
                <w:color w:val="000000"/>
                <w:kern w:val="0"/>
                <w:sz w:val="20"/>
                <w:szCs w:val="20"/>
                <w:lang w:val="en-US" w:eastAsia="de-DE" w:bidi="ar-SA"/>
              </w:rPr>
              <w:footnoteReference w:id="4"/>
            </w:r>
            <w:r>
              <w:rPr>
                <w:color w:val="000000"/>
                <w:kern w:val="0"/>
                <w:sz w:val="20"/>
                <w:szCs w:val="20"/>
                <w:lang w:val="en-US" w:eastAsia="de-DE" w:bidi="ar-SA"/>
              </w:rPr>
              <w:t>.</w:t>
            </w:r>
          </w:p>
          <w:p>
            <w:pPr>
              <w:pStyle w:val="ListParagraph"/>
              <w:widowControl w:val="false"/>
              <w:numPr>
                <w:ilvl w:val="0"/>
                <w:numId w:val="3"/>
              </w:numPr>
              <w:spacing w:before="0" w:after="160"/>
              <w:ind w:left="357" w:right="0" w:hanging="357"/>
              <w:contextualSpacing/>
              <w:jc w:val="left"/>
              <w:rPr/>
            </w:pPr>
            <w:r>
              <w:rPr>
                <w:color w:val="000000"/>
                <w:kern w:val="0"/>
                <w:sz w:val="20"/>
                <w:szCs w:val="20"/>
                <w:lang w:val="en-US" w:eastAsia="de-DE" w:bidi="ar-SA"/>
              </w:rPr>
              <w:t xml:space="preserve">Touch upon the relevance of your project and ensure that you address all </w:t>
            </w:r>
            <w:r>
              <w:rPr>
                <w:color w:val="000000"/>
                <w:kern w:val="0"/>
                <w:sz w:val="22"/>
                <w:szCs w:val="20"/>
                <w:lang w:val="en-US" w:eastAsia="de-DE" w:bidi="ar-SA"/>
              </w:rPr>
              <w:t xml:space="preserve">selection criteria </w:t>
            </w:r>
            <w:r>
              <w:rPr>
                <w:color w:val="000000"/>
                <w:kern w:val="0"/>
                <w:sz w:val="20"/>
                <w:szCs w:val="20"/>
                <w:lang w:val="en-US" w:eastAsia="de-DE" w:bidi="ar-SA"/>
              </w:rPr>
              <w:t>in the programme description, which are listed again here:</w:t>
            </w:r>
          </w:p>
          <w:p>
            <w:pPr>
              <w:pStyle w:val="ListParagraph"/>
              <w:widowControl w:val="false"/>
              <w:numPr>
                <w:ilvl w:val="0"/>
                <w:numId w:val="2"/>
              </w:numPr>
              <w:spacing w:before="0" w:after="160"/>
              <w:ind w:left="720" w:right="0" w:hanging="360"/>
              <w:contextualSpacing/>
              <w:jc w:val="left"/>
              <w:rPr>
                <w:kern w:val="0"/>
                <w:sz w:val="20"/>
                <w:lang w:val="en-US" w:bidi="ar-SA"/>
              </w:rPr>
            </w:pPr>
            <w:r>
              <w:rPr>
                <w:color w:val="000000"/>
                <w:kern w:val="0"/>
                <w:sz w:val="20"/>
                <w:szCs w:val="20"/>
                <w:lang w:val="en-US" w:eastAsia="de-DE" w:bidi="ar-SA"/>
              </w:rPr>
              <w:t>Relationship of the project to the programme objectives (as per the impact analysis structure) and results-oriented planning using indicators that meet the SMART criteria</w:t>
            </w:r>
            <w:r>
              <w:rPr>
                <w:rStyle w:val="FootnoteAnchor"/>
                <w:color w:val="000000"/>
                <w:kern w:val="0"/>
                <w:sz w:val="20"/>
                <w:szCs w:val="20"/>
                <w:lang w:val="en-US" w:eastAsia="de-DE" w:bidi="ar-SA"/>
              </w:rPr>
              <w:footnoteReference w:id="5"/>
            </w:r>
            <w:r>
              <w:rPr>
                <w:color w:val="000000"/>
                <w:kern w:val="0"/>
                <w:sz w:val="20"/>
                <w:szCs w:val="20"/>
                <w:lang w:val="en-US" w:eastAsia="de-DE" w:bidi="ar-SA"/>
              </w:rPr>
              <w:t>.</w:t>
            </w:r>
          </w:p>
          <w:p>
            <w:pPr>
              <w:pStyle w:val="ListParagraph"/>
              <w:widowControl w:val="false"/>
              <w:numPr>
                <w:ilvl w:val="0"/>
                <w:numId w:val="2"/>
              </w:numPr>
              <w:spacing w:before="0" w:after="160"/>
              <w:ind w:left="720" w:right="0" w:hanging="360"/>
              <w:contextualSpacing/>
              <w:jc w:val="left"/>
              <w:rPr>
                <w:color w:val="000000"/>
                <w:kern w:val="0"/>
                <w:sz w:val="20"/>
                <w:szCs w:val="20"/>
                <w:lang w:val="en-US" w:eastAsia="de-DE" w:bidi="ar-SA"/>
              </w:rPr>
            </w:pPr>
            <w:r>
              <w:rPr>
                <w:color w:val="000000"/>
                <w:kern w:val="0"/>
                <w:sz w:val="20"/>
                <w:szCs w:val="20"/>
                <w:lang w:val="en-US" w:eastAsia="de-DE" w:bidi="ar-SA"/>
              </w:rPr>
              <w:t>The quality of the project (clarity of project objectives and methods) and scientific relevance of the project (topical nature of the subject matter and the project’s degree of innovativeness).</w:t>
            </w:r>
          </w:p>
          <w:p>
            <w:pPr>
              <w:pStyle w:val="ListParagraph"/>
              <w:widowControl w:val="false"/>
              <w:numPr>
                <w:ilvl w:val="0"/>
                <w:numId w:val="2"/>
              </w:numPr>
              <w:spacing w:before="0" w:after="160"/>
              <w:ind w:left="720" w:right="0" w:hanging="360"/>
              <w:contextualSpacing/>
              <w:jc w:val="left"/>
              <w:rPr>
                <w:color w:val="000000"/>
                <w:kern w:val="0"/>
                <w:sz w:val="20"/>
                <w:szCs w:val="20"/>
                <w:lang w:val="en-US" w:eastAsia="de-DE" w:bidi="ar-SA"/>
              </w:rPr>
            </w:pPr>
            <w:r>
              <w:rPr>
                <w:color w:val="000000"/>
                <w:kern w:val="0"/>
                <w:sz w:val="20"/>
                <w:szCs w:val="20"/>
                <w:lang w:val="en-US" w:eastAsia="de-DE" w:bidi="ar-SA"/>
              </w:rPr>
              <w:t>Appropriate involvement of junior scientists</w:t>
            </w:r>
          </w:p>
          <w:p>
            <w:pPr>
              <w:pStyle w:val="ListParagraph"/>
              <w:widowControl w:val="false"/>
              <w:numPr>
                <w:ilvl w:val="0"/>
                <w:numId w:val="2"/>
              </w:numPr>
              <w:spacing w:before="0" w:after="160"/>
              <w:ind w:left="720" w:right="0" w:hanging="360"/>
              <w:contextualSpacing/>
              <w:jc w:val="left"/>
              <w:rPr>
                <w:color w:val="000000"/>
                <w:kern w:val="0"/>
                <w:sz w:val="20"/>
                <w:szCs w:val="20"/>
                <w:lang w:val="en-US" w:eastAsia="de-DE" w:bidi="ar-SA"/>
              </w:rPr>
            </w:pPr>
            <w:r>
              <w:rPr>
                <w:color w:val="000000"/>
                <w:kern w:val="0"/>
                <w:sz w:val="20"/>
                <w:szCs w:val="20"/>
                <w:lang w:val="en-US" w:eastAsia="de-DE" w:bidi="ar-SA"/>
              </w:rPr>
              <w:t>Transfer of knowledge between the groups of researchers,</w:t>
            </w:r>
          </w:p>
          <w:p>
            <w:pPr>
              <w:pStyle w:val="ListParagraph"/>
              <w:widowControl w:val="false"/>
              <w:spacing w:before="0" w:after="160"/>
              <w:contextualSpacing/>
              <w:jc w:val="left"/>
              <w:rPr>
                <w:color w:val="000000"/>
                <w:kern w:val="0"/>
                <w:sz w:val="20"/>
                <w:szCs w:val="20"/>
                <w:lang w:val="en-US" w:eastAsia="de-DE" w:bidi="ar-SA"/>
              </w:rPr>
            </w:pPr>
            <w:r>
              <w:rPr>
                <w:color w:val="000000"/>
                <w:kern w:val="0"/>
                <w:sz w:val="20"/>
                <w:szCs w:val="20"/>
                <w:lang w:val="en-US" w:eastAsia="de-DE" w:bidi="ar-SA"/>
              </w:rPr>
              <w:t>Value (subject-specific, institutional, interdisciplinary) created through the cooperation for both groups of researchers,</w:t>
            </w:r>
          </w:p>
          <w:p>
            <w:pPr>
              <w:pStyle w:val="ListParagraph"/>
              <w:widowControl w:val="false"/>
              <w:spacing w:before="0" w:after="160"/>
              <w:contextualSpacing/>
              <w:jc w:val="left"/>
              <w:rPr>
                <w:color w:val="000000"/>
                <w:kern w:val="0"/>
                <w:sz w:val="20"/>
                <w:szCs w:val="20"/>
                <w:lang w:val="en-US" w:eastAsia="de-DE" w:bidi="ar-SA"/>
              </w:rPr>
            </w:pPr>
            <w:r>
              <w:rPr>
                <w:color w:val="000000"/>
                <w:kern w:val="0"/>
                <w:sz w:val="20"/>
                <w:szCs w:val="20"/>
                <w:lang w:val="en-US" w:eastAsia="de-DE" w:bidi="ar-SA"/>
              </w:rPr>
              <w:t>Scientific and, if applicable, industrial usability of the project results</w:t>
            </w:r>
          </w:p>
          <w:p>
            <w:pPr>
              <w:pStyle w:val="ListParagraph"/>
              <w:widowControl w:val="false"/>
              <w:numPr>
                <w:ilvl w:val="0"/>
                <w:numId w:val="2"/>
              </w:numPr>
              <w:spacing w:before="0" w:after="160"/>
              <w:ind w:left="720" w:right="0" w:hanging="360"/>
              <w:contextualSpacing/>
              <w:jc w:val="left"/>
              <w:rPr>
                <w:color w:val="000000"/>
                <w:kern w:val="0"/>
                <w:sz w:val="20"/>
                <w:szCs w:val="20"/>
                <w:lang w:val="en-US" w:eastAsia="de-DE" w:bidi="ar-SA"/>
              </w:rPr>
            </w:pPr>
            <w:r>
              <w:rPr>
                <w:color w:val="000000"/>
                <w:kern w:val="0"/>
                <w:sz w:val="20"/>
                <w:szCs w:val="20"/>
                <w:lang w:val="en-US" w:eastAsia="de-DE" w:bidi="ar-SA"/>
              </w:rPr>
              <w:t>Feasibility of the research project (in particular: financial backing, preliminary work and further plans, adequate planning for trips abroad),</w:t>
            </w:r>
          </w:p>
          <w:p>
            <w:pPr>
              <w:pStyle w:val="ListParagraph"/>
              <w:widowControl w:val="false"/>
              <w:spacing w:before="0" w:after="160"/>
              <w:contextualSpacing/>
              <w:jc w:val="left"/>
              <w:rPr>
                <w:color w:val="000000"/>
                <w:kern w:val="0"/>
                <w:sz w:val="20"/>
                <w:szCs w:val="20"/>
                <w:lang w:val="en-US" w:eastAsia="de-DE" w:bidi="ar-SA"/>
              </w:rPr>
            </w:pPr>
            <w:r>
              <w:rPr>
                <w:color w:val="000000"/>
                <w:kern w:val="0"/>
                <w:sz w:val="20"/>
                <w:szCs w:val="20"/>
                <w:lang w:val="en-US" w:eastAsia="de-DE" w:bidi="ar-SA"/>
              </w:rPr>
              <w:t xml:space="preserve">Project-related competence of both groups of researchers, </w:t>
            </w:r>
          </w:p>
          <w:p>
            <w:pPr>
              <w:pStyle w:val="ListParagraph"/>
              <w:widowControl w:val="false"/>
              <w:spacing w:before="0" w:after="160"/>
              <w:contextualSpacing/>
              <w:jc w:val="left"/>
              <w:rPr>
                <w:color w:val="000000"/>
                <w:kern w:val="0"/>
                <w:sz w:val="20"/>
                <w:szCs w:val="20"/>
                <w:lang w:val="en-US" w:eastAsia="de-DE" w:bidi="ar-SA"/>
              </w:rPr>
            </w:pPr>
            <w:r>
              <w:rPr>
                <w:color w:val="000000"/>
                <w:kern w:val="0"/>
                <w:sz w:val="20"/>
                <w:szCs w:val="20"/>
                <w:lang w:val="en-US" w:eastAsia="de-DE" w:bidi="ar-SA"/>
              </w:rPr>
              <w:t>Complementarity of the groups of researchers in relation to the joint project (methodically, content-related, instrumentally, etc.)</w:t>
            </w:r>
          </w:p>
          <w:p>
            <w:pPr>
              <w:pStyle w:val="ListParagraph"/>
              <w:widowControl w:val="false"/>
              <w:numPr>
                <w:ilvl w:val="0"/>
                <w:numId w:val="3"/>
              </w:numPr>
              <w:spacing w:before="0" w:after="120"/>
              <w:ind w:left="357" w:right="0" w:hanging="357"/>
              <w:contextualSpacing/>
              <w:jc w:val="left"/>
              <w:rPr>
                <w:color w:val="000000"/>
                <w:kern w:val="0"/>
                <w:sz w:val="20"/>
                <w:szCs w:val="20"/>
                <w:lang w:val="en-US" w:eastAsia="de-DE" w:bidi="ar-SA"/>
              </w:rPr>
            </w:pPr>
            <w:bookmarkStart w:id="2" w:name="_Hlk59104790"/>
            <w:r>
              <w:rPr>
                <w:color w:val="000000"/>
                <w:kern w:val="0"/>
                <w:sz w:val="20"/>
                <w:szCs w:val="20"/>
                <w:lang w:val="en-US" w:eastAsia="de-DE" w:bidi="ar-SA"/>
              </w:rPr>
              <w:t>Describe any potential risks in relation to the success of the overall project and how you will handle them.</w:t>
            </w:r>
            <w:bookmarkEnd w:id="2"/>
          </w:p>
          <w:p>
            <w:pPr>
              <w:pStyle w:val="Normal"/>
              <w:widowControl w:val="false"/>
              <w:spacing w:before="0" w:after="0"/>
              <w:jc w:val="left"/>
              <w:rPr>
                <w:color w:val="000000"/>
                <w:kern w:val="0"/>
                <w:sz w:val="20"/>
                <w:lang w:val="en-US" w:bidi="ar-SA"/>
              </w:rPr>
            </w:pPr>
            <w:r>
              <w:rPr>
                <w:color w:val="000000"/>
                <w:kern w:val="0"/>
                <w:sz w:val="20"/>
                <w:lang w:val="en-US" w:bidi="ar-SA"/>
              </w:rPr>
            </w:r>
          </w:p>
          <w:p>
            <w:pPr>
              <w:pStyle w:val="Normal"/>
              <w:widowControl w:val="false"/>
              <w:spacing w:before="0" w:after="0"/>
              <w:jc w:val="left"/>
              <w:rPr>
                <w:color w:val="000000"/>
                <w:kern w:val="0"/>
                <w:sz w:val="20"/>
                <w:szCs w:val="20"/>
                <w:u w:val="single"/>
                <w:lang w:val="en-US" w:eastAsia="de-DE" w:bidi="ar-SA"/>
              </w:rPr>
            </w:pPr>
            <w:r>
              <w:rPr>
                <w:color w:val="000000"/>
                <w:kern w:val="0"/>
                <w:sz w:val="20"/>
                <w:szCs w:val="20"/>
                <w:u w:val="single"/>
                <w:lang w:val="en-US" w:eastAsia="de-DE" w:bidi="ar-SA"/>
              </w:rPr>
              <w:t>Note:</w:t>
            </w:r>
          </w:p>
          <w:p>
            <w:pPr>
              <w:pStyle w:val="Normal"/>
              <w:widowControl w:val="false"/>
              <w:spacing w:before="0" w:after="0"/>
              <w:jc w:val="left"/>
              <w:rPr>
                <w:color w:val="000000"/>
                <w:kern w:val="0"/>
                <w:sz w:val="20"/>
                <w:szCs w:val="20"/>
                <w:lang w:val="en-US" w:eastAsia="de-DE" w:bidi="ar-SA"/>
              </w:rPr>
            </w:pPr>
            <w:r>
              <w:rPr>
                <w:color w:val="000000"/>
                <w:kern w:val="0"/>
                <w:sz w:val="20"/>
                <w:szCs w:val="20"/>
                <w:lang w:val="en-US" w:eastAsia="de-DE" w:bidi="ar-SA"/>
              </w:rPr>
              <w:t>The project objectives (outcomes) and intended results of the project’s measures/activities (outputs) must be entered in the project planning overview table in the form of results-oriented project planning.</w:t>
            </w:r>
          </w:p>
        </w:tc>
      </w:tr>
      <w:tr>
        <w:trPr>
          <w:trHeight w:val="567" w:hRule="atLeast"/>
        </w:trPr>
        <w:tc>
          <w:tcPr>
            <w:tcW w:w="9072" w:type="dxa"/>
            <w:tcBorders>
              <w:top w:val="single" w:sz="4" w:space="0" w:color="D9D9D9"/>
              <w:left w:val="single" w:sz="4" w:space="0" w:color="D9D9D9"/>
              <w:bottom w:val="single" w:sz="4" w:space="0" w:color="D9D9D9"/>
              <w:right w:val="single" w:sz="4" w:space="0" w:color="D9D9D9"/>
            </w:tcBorders>
            <w:vAlign w:val="center"/>
          </w:tcPr>
          <w:p>
            <w:pPr>
              <w:pStyle w:val="NormalWeb"/>
              <w:widowControl w:val="false"/>
              <w:spacing w:before="0" w:after="0"/>
              <w:jc w:val="both"/>
              <w:rPr>
                <w:rFonts w:ascii="Arial" w:hAnsi="Arial" w:cs="Arial"/>
                <w:b/>
                <w:b/>
                <w:bCs/>
                <w:color w:val="000000"/>
                <w:kern w:val="0"/>
                <w:sz w:val="20"/>
                <w:szCs w:val="20"/>
                <w:lang w:val="en-US" w:bidi="ar-SA"/>
              </w:rPr>
            </w:pPr>
            <w:r>
              <w:rPr>
                <w:rFonts w:cs="Arial" w:ascii="Arial" w:hAnsi="Arial"/>
                <w:b/>
                <w:bCs/>
                <w:color w:val="000000"/>
                <w:kern w:val="0"/>
                <w:sz w:val="20"/>
                <w:szCs w:val="20"/>
                <w:lang w:val="en-US" w:bidi="ar-SA"/>
              </w:rPr>
            </w:r>
          </w:p>
          <w:p>
            <w:pPr>
              <w:pStyle w:val="NormalWeb"/>
              <w:widowControl w:val="false"/>
              <w:spacing w:before="0" w:after="0"/>
              <w:jc w:val="both"/>
              <w:rPr>
                <w:rFonts w:ascii="Arial" w:hAnsi="Arial" w:cs="Arial"/>
                <w:b/>
                <w:b/>
                <w:bCs/>
                <w:color w:val="000000"/>
                <w:kern w:val="0"/>
                <w:sz w:val="20"/>
                <w:szCs w:val="20"/>
                <w:lang w:val="en-US" w:bidi="ar-SA"/>
              </w:rPr>
            </w:pPr>
            <w:r>
              <w:rPr>
                <w:rFonts w:cs="Arial" w:ascii="Arial" w:hAnsi="Arial"/>
                <w:b/>
                <w:bCs/>
                <w:color w:val="000000"/>
                <w:kern w:val="0"/>
                <w:sz w:val="20"/>
                <w:szCs w:val="20"/>
                <w:lang w:val="en-US" w:bidi="ar-SA"/>
              </w:rPr>
              <w:t>Outcomes</w:t>
            </w:r>
          </w:p>
          <w:p>
            <w:pPr>
              <w:pStyle w:val="NormalWeb"/>
              <w:widowControl w:val="false"/>
              <w:spacing w:before="0" w:after="0"/>
              <w:jc w:val="both"/>
              <w:rPr>
                <w:sz w:val="20"/>
                <w:szCs w:val="20"/>
              </w:rPr>
            </w:pPr>
            <w:r>
              <w:rPr>
                <w:rFonts w:cs="Arial" w:ascii="Arial" w:hAnsi="Arial"/>
                <w:color w:val="000000"/>
                <w:kern w:val="0"/>
                <w:sz w:val="20"/>
                <w:szCs w:val="20"/>
                <w:lang w:val="en-US" w:bidi="ar-SA"/>
              </w:rPr>
              <w:t xml:space="preserve">This proposal aims to consolidate the relationship </w:t>
            </w:r>
            <w:r>
              <w:rPr>
                <w:rFonts w:eastAsia="Times New Roman" w:cs="Arial" w:ascii="Arial" w:hAnsi="Arial"/>
                <w:color w:val="000000"/>
                <w:kern w:val="0"/>
                <w:sz w:val="20"/>
                <w:szCs w:val="20"/>
                <w:lang w:val="en-US" w:eastAsia="ja-JP" w:bidi="ar-SA"/>
              </w:rPr>
              <w:t>between all partner</w:t>
            </w:r>
            <w:r>
              <w:rPr>
                <w:rFonts w:cs="Arial" w:ascii="Arial" w:hAnsi="Arial"/>
                <w:color w:val="000000"/>
                <w:kern w:val="0"/>
                <w:sz w:val="20"/>
                <w:szCs w:val="20"/>
                <w:lang w:val="en-US" w:bidi="ar-SA"/>
              </w:rPr>
              <w:t xml:space="preserve"> groups. New collaboration opportunities will be identified, especially in regard to junior scientists research network ex</w:t>
            </w:r>
            <w:r>
              <w:rPr>
                <w:rFonts w:eastAsia="Times New Roman" w:cs="Arial" w:ascii="Arial" w:hAnsi="Arial"/>
                <w:color w:val="000000"/>
                <w:kern w:val="0"/>
                <w:sz w:val="20"/>
                <w:szCs w:val="20"/>
                <w:lang w:val="en-US" w:eastAsia="ja-JP" w:bidi="ar-SA"/>
              </w:rPr>
              <w:t>pansion</w:t>
            </w:r>
            <w:r>
              <w:rPr>
                <w:rFonts w:cs="Arial" w:ascii="Arial" w:hAnsi="Arial"/>
                <w:color w:val="000000"/>
                <w:kern w:val="0"/>
                <w:sz w:val="20"/>
                <w:szCs w:val="20"/>
                <w:lang w:val="en-US" w:bidi="ar-SA"/>
              </w:rPr>
              <w:t xml:space="preserve">. We will specifically initiate the development of computationally efficient statistical tools to analyze extensive empirical networks from a spectral distribution as well as a cycle-base angle. </w:t>
            </w:r>
          </w:p>
          <w:p>
            <w:pPr>
              <w:pStyle w:val="NormalWeb"/>
              <w:widowControl w:val="false"/>
              <w:spacing w:before="0" w:after="0"/>
              <w:jc w:val="both"/>
              <w:rPr>
                <w:rFonts w:ascii="Arial" w:hAnsi="Arial" w:cs="Arial"/>
                <w:color w:val="000000"/>
                <w:kern w:val="0"/>
                <w:sz w:val="20"/>
                <w:szCs w:val="20"/>
                <w:lang w:val="en-US" w:bidi="ar-SA"/>
              </w:rPr>
            </w:pPr>
            <w:r>
              <w:rPr>
                <w:rFonts w:cs="Arial" w:ascii="Arial" w:hAnsi="Arial"/>
                <w:color w:val="000000"/>
                <w:kern w:val="0"/>
                <w:sz w:val="20"/>
                <w:szCs w:val="20"/>
                <w:lang w:val="en-US" w:bidi="ar-SA"/>
              </w:rPr>
              <w:t> </w:t>
            </w:r>
          </w:p>
          <w:p>
            <w:pPr>
              <w:pStyle w:val="NormalWeb"/>
              <w:widowControl w:val="false"/>
              <w:spacing w:before="0" w:after="0"/>
              <w:jc w:val="both"/>
              <w:rPr>
                <w:rFonts w:ascii="Arial" w:hAnsi="Arial" w:eastAsia="Times New Roman" w:cs="Arial"/>
                <w:b/>
                <w:b/>
                <w:bCs/>
                <w:color w:val="000000"/>
                <w:kern w:val="0"/>
                <w:sz w:val="20"/>
                <w:szCs w:val="20"/>
                <w:lang w:val="en-US" w:eastAsia="ja-JP" w:bidi="ar-SA"/>
              </w:rPr>
            </w:pPr>
            <w:r>
              <w:rPr>
                <w:rFonts w:eastAsia="Times New Roman" w:cs="Arial" w:ascii="Arial" w:hAnsi="Arial"/>
                <w:b/>
                <w:bCs/>
                <w:color w:val="000000"/>
                <w:kern w:val="0"/>
                <w:sz w:val="20"/>
                <w:szCs w:val="20"/>
                <w:lang w:val="en-US" w:eastAsia="ja-JP" w:bidi="ar-SA"/>
              </w:rPr>
              <w:t>Outputs</w:t>
            </w:r>
          </w:p>
          <w:p>
            <w:pPr>
              <w:pStyle w:val="NormalWeb"/>
              <w:widowControl w:val="false"/>
              <w:spacing w:before="0" w:after="0"/>
              <w:jc w:val="both"/>
              <w:rPr/>
            </w:pPr>
            <w:r>
              <w:rPr>
                <w:rFonts w:cs="Arial" w:ascii="Arial" w:hAnsi="Arial"/>
                <w:color w:val="000000"/>
                <w:kern w:val="0"/>
                <w:sz w:val="20"/>
                <w:szCs w:val="20"/>
                <w:lang w:val="en-US" w:bidi="ar-SA"/>
              </w:rPr>
              <w:t xml:space="preserve">1. In person meetings in Brazil and Germany will enable all involved scientists to engage in topic specific discussions as well as get first hand impressions of the work and living environments for future collaborations and research stays. We plan to organize talks every year and two short courses/workshops to also allow other students and researchers to participate. </w:t>
            </w:r>
            <w:ins w:id="0" w:author="Unknown Author" w:date="2023-06-20T20:18:23Z">
              <w:r>
                <w:rPr>
                  <w:rFonts w:cs="Arial" w:ascii="Arial" w:hAnsi="Arial"/>
                  <w:color w:val="000000"/>
                  <w:kern w:val="0"/>
                  <w:sz w:val="20"/>
                  <w:szCs w:val="20"/>
                  <w:lang w:val="en-US" w:bidi="ar-SA"/>
                </w:rPr>
                <w:t xml:space="preserve">The PROBAL funding for the partner group has been granted for the current funding period, It is imperative therefore that to extend the DAAD funding to enable the continuation of the success cooperation. </w:t>
              </w:r>
            </w:ins>
          </w:p>
          <w:p>
            <w:pPr>
              <w:pStyle w:val="NormalWeb"/>
              <w:widowControl w:val="false"/>
              <w:spacing w:before="0" w:after="0"/>
              <w:jc w:val="both"/>
              <w:rPr/>
            </w:pPr>
            <w:r>
              <w:rPr>
                <w:rFonts w:cs="Arial" w:ascii="Arial" w:hAnsi="Arial"/>
                <w:color w:val="000000"/>
                <w:kern w:val="0"/>
                <w:sz w:val="20"/>
                <w:szCs w:val="20"/>
                <w:lang w:val="en-US" w:bidi="ar-SA"/>
              </w:rPr>
              <w:t>2. The methods developed here will impact several fields of science. As aforementioned, random networks are ubiquitous. Thus, they will be helpful to analyze chemical compounds, social interactions, metabolic pathways, neural networks, and the internet. We expect that the works generated in this proposal will have a high impact, given the widespread interest in random networks. Thus we expect that joint publications will strengthen the scientific footprint for all participating researches, especially young scientists, which will be advantageous for funding applications of their own.</w:t>
            </w:r>
          </w:p>
          <w:p>
            <w:pPr>
              <w:pStyle w:val="NormalWeb"/>
              <w:widowControl w:val="false"/>
              <w:spacing w:before="0" w:after="0"/>
              <w:jc w:val="both"/>
              <w:rPr/>
            </w:pPr>
            <w:r>
              <w:rPr>
                <w:rFonts w:cs="Arial" w:ascii="Arial" w:hAnsi="Arial"/>
                <w:color w:val="000000"/>
                <w:kern w:val="0"/>
                <w:sz w:val="20"/>
                <w:szCs w:val="20"/>
                <w:lang w:val="en-US" w:bidi="ar-SA"/>
              </w:rPr>
              <w:t>3. All developed algorithms will be implemented as reference software packages e.g. in R or Python libraries. Collaboration in that regard will help junior scientists to develop a set of skills, from collaborative software development via open source platforms like GitHub to planning skills for software and project development as well as distribution and maintenance of open source software.</w:t>
            </w:r>
          </w:p>
          <w:p>
            <w:pPr>
              <w:pStyle w:val="NormalWeb"/>
              <w:widowControl w:val="false"/>
              <w:spacing w:before="0" w:after="0"/>
              <w:jc w:val="both"/>
              <w:rPr/>
            </w:pPr>
            <w:r>
              <w:rPr>
                <w:rFonts w:cs="Arial" w:ascii="Arial" w:hAnsi="Arial"/>
                <w:color w:val="000000"/>
                <w:kern w:val="0"/>
                <w:sz w:val="20"/>
                <w:szCs w:val="20"/>
                <w:lang w:val="en-US" w:bidi="ar-SA"/>
              </w:rPr>
              <w:t xml:space="preserve">4. </w:t>
            </w:r>
            <w:del w:id="1" w:author="Unknown Author" w:date="2023-06-20T20:18:16Z">
              <w:r>
                <w:rPr>
                  <w:rFonts w:cs="Arial" w:ascii="Arial" w:hAnsi="Arial"/>
                  <w:color w:val="000000"/>
                  <w:kern w:val="0"/>
                  <w:sz w:val="20"/>
                  <w:szCs w:val="20"/>
                  <w:lang w:val="en-US" w:bidi="ar-SA"/>
                </w:rPr>
                <w:delText>As the funding periods of DAAD ends after 2 years, while the PROBAL funding ends after 4, we will apply for a second round of funding towards the end of the German project time. Junior scientists will be tightly integrated in both, report composition as well as reapplication for DAAD funding, thus providing them with hands-on experience in funding acquisition and project execution.</w:delText>
              </w:r>
            </w:del>
            <w:ins w:id="2" w:author="Unknown Author" w:date="2023-06-20T20:21:16Z">
              <w:r>
                <w:rPr>
                  <w:rFonts w:cs="Arial" w:ascii="Arial" w:hAnsi="Arial"/>
                  <w:color w:val="000000"/>
                  <w:kern w:val="0"/>
                  <w:sz w:val="20"/>
                  <w:szCs w:val="20"/>
                  <w:lang w:val="en-US" w:bidi="ar-SA"/>
                </w:rPr>
                <w:t xml:space="preserve"> As in the first funding period junior scientists will be closely involved with the comp</w:t>
              </w:r>
            </w:ins>
            <w:ins w:id="3" w:author="Unknown Author" w:date="2023-06-20T20:22:00Z">
              <w:r>
                <w:rPr>
                  <w:rFonts w:cs="Arial" w:ascii="Arial" w:hAnsi="Arial"/>
                  <w:color w:val="000000"/>
                  <w:kern w:val="0"/>
                  <w:sz w:val="20"/>
                  <w:szCs w:val="20"/>
                  <w:lang w:val="en-US" w:bidi="ar-SA"/>
                </w:rPr>
                <w:t xml:space="preserve">osition of the reports adnthe organization of the joint meetings. The project has already lead to </w:t>
              </w:r>
            </w:ins>
            <w:ins w:id="4" w:author="Unknown Author" w:date="2023-06-20T20:23:00Z">
              <w:r>
                <w:rPr>
                  <w:rFonts w:cs="Arial" w:ascii="Arial" w:hAnsi="Arial"/>
                  <w:color w:val="000000"/>
                  <w:kern w:val="0"/>
                  <w:sz w:val="20"/>
                  <w:szCs w:val="20"/>
                  <w:lang w:val="en-US" w:bidi="ar-SA"/>
                </w:rPr>
                <w:t xml:space="preserve">additional longer-term scienfici visits by  members of the Fujita lab in Germany. This </w:t>
              </w:r>
            </w:ins>
            <w:ins w:id="5" w:author="Unknown Author" w:date="2023-06-20T20:24:12Z">
              <w:r>
                <w:rPr>
                  <w:rFonts w:cs="Arial" w:ascii="Arial" w:hAnsi="Arial"/>
                  <w:color w:val="000000"/>
                  <w:kern w:val="0"/>
                  <w:sz w:val="20"/>
                  <w:szCs w:val="20"/>
                  <w:lang w:val="en-US" w:bidi="ar-SA"/>
                </w:rPr>
                <w:t>will form the basis for initiatives for further funding.</w:t>
              </w:r>
            </w:ins>
          </w:p>
          <w:p>
            <w:pPr>
              <w:pStyle w:val="NormalWeb"/>
              <w:widowControl w:val="false"/>
              <w:spacing w:before="0" w:after="0"/>
              <w:jc w:val="both"/>
              <w:rPr>
                <w:rFonts w:ascii="Arial" w:hAnsi="Arial" w:cs="Arial"/>
                <w:color w:val="000000"/>
                <w:kern w:val="0"/>
                <w:sz w:val="20"/>
                <w:szCs w:val="20"/>
                <w:lang w:val="en-US" w:bidi="ar-SA"/>
              </w:rPr>
            </w:pPr>
            <w:r>
              <w:rPr>
                <w:rFonts w:cs="Arial" w:ascii="Arial" w:hAnsi="Arial"/>
                <w:color w:val="000000"/>
                <w:kern w:val="0"/>
                <w:sz w:val="20"/>
                <w:szCs w:val="20"/>
                <w:lang w:val="en-US" w:bidi="ar-SA"/>
              </w:rPr>
            </w:r>
          </w:p>
          <w:p>
            <w:pPr>
              <w:pStyle w:val="NormalWeb"/>
              <w:widowControl w:val="false"/>
              <w:spacing w:before="0" w:after="0"/>
              <w:jc w:val="both"/>
              <w:rPr>
                <w:rFonts w:ascii="Arial" w:hAnsi="Arial" w:cs="Arial"/>
                <w:b/>
                <w:b/>
                <w:bCs/>
                <w:color w:val="000000"/>
                <w:kern w:val="0"/>
                <w:sz w:val="20"/>
                <w:szCs w:val="20"/>
                <w:lang w:val="en-US" w:bidi="ar-SA"/>
              </w:rPr>
            </w:pPr>
            <w:r>
              <w:rPr>
                <w:rFonts w:cs="Arial" w:ascii="Arial" w:hAnsi="Arial"/>
                <w:b/>
                <w:bCs/>
                <w:color w:val="000000"/>
                <w:kern w:val="0"/>
                <w:sz w:val="20"/>
                <w:szCs w:val="20"/>
                <w:lang w:val="en-US" w:bidi="ar-SA"/>
              </w:rPr>
              <w:t>Project description</w:t>
            </w:r>
          </w:p>
          <w:p>
            <w:pPr>
              <w:pStyle w:val="NormalWeb"/>
              <w:widowControl w:val="false"/>
              <w:spacing w:before="0" w:after="0"/>
              <w:jc w:val="both"/>
              <w:rPr>
                <w:rFonts w:ascii="Arial" w:hAnsi="Arial" w:cs="Arial"/>
                <w:b/>
                <w:b/>
                <w:bCs/>
                <w:color w:val="000000"/>
                <w:kern w:val="0"/>
                <w:sz w:val="20"/>
                <w:szCs w:val="20"/>
                <w:lang w:val="en-US" w:bidi="ar-SA"/>
              </w:rPr>
            </w:pPr>
            <w:r>
              <w:rPr>
                <w:rFonts w:cs="Arial" w:ascii="Arial" w:hAnsi="Arial"/>
                <w:b/>
                <w:bCs/>
                <w:color w:val="000000"/>
                <w:kern w:val="0"/>
                <w:sz w:val="20"/>
                <w:szCs w:val="20"/>
                <w:lang w:val="en-US" w:bidi="ar-SA"/>
              </w:rPr>
            </w:r>
          </w:p>
          <w:p>
            <w:pPr>
              <w:pStyle w:val="NormalWeb"/>
              <w:widowControl w:val="false"/>
              <w:spacing w:before="0" w:after="0"/>
              <w:jc w:val="both"/>
              <w:rPr>
                <w:rFonts w:ascii="Arial" w:hAnsi="Arial" w:eastAsia="Times New Roman" w:cs="Arial"/>
                <w:color w:val="000000"/>
                <w:kern w:val="0"/>
                <w:sz w:val="20"/>
                <w:szCs w:val="20"/>
                <w:lang w:val="en-US" w:eastAsia="ja-JP" w:bidi="ar-SA"/>
              </w:rPr>
            </w:pPr>
            <w:r>
              <w:rPr>
                <w:rFonts w:eastAsia="Times New Roman" w:cs="Arial" w:ascii="Arial" w:hAnsi="Arial"/>
                <w:color w:val="000000"/>
                <w:kern w:val="0"/>
                <w:sz w:val="20"/>
                <w:szCs w:val="20"/>
                <w:lang w:val="en-US" w:eastAsia="ja-JP" w:bidi="ar-SA"/>
              </w:rPr>
              <w:t>Unlike deterministic graphs, empirical networks are stochastic, either by the underlying processes that generate them or the measurement procedures. For example, brain networks are different even among healthy individuals.  Thus, many typical properties used to characterize graphs do not apply to large empirical networks. The reason is that they are not robust against the insertion or deletion of a small number of vertices or edges. Therefore, we need measures that quantify how close a graph is to exhibit a specific property, rather than the strict notion of isomorphism, which we rarely, if ever, attain.</w:t>
            </w:r>
          </w:p>
          <w:p>
            <w:pPr>
              <w:pStyle w:val="NormalWeb"/>
              <w:widowControl w:val="false"/>
              <w:spacing w:before="240" w:after="240"/>
              <w:jc w:val="both"/>
              <w:rPr>
                <w:rFonts w:ascii="Arial" w:hAnsi="Arial" w:eastAsia="Times New Roman" w:cs="Arial"/>
                <w:color w:val="000000"/>
                <w:kern w:val="0"/>
                <w:sz w:val="20"/>
                <w:szCs w:val="20"/>
                <w:lang w:val="en-US" w:eastAsia="ja-JP" w:bidi="ar-SA"/>
              </w:rPr>
            </w:pPr>
            <w:r>
              <w:rPr>
                <w:rFonts w:eastAsia="Times New Roman" w:cs="Arial" w:ascii="Arial" w:hAnsi="Arial"/>
                <w:color w:val="000000"/>
                <w:kern w:val="0"/>
                <w:sz w:val="20"/>
                <w:szCs w:val="20"/>
                <w:lang w:val="en-US" w:eastAsia="ja-JP" w:bidi="ar-SA"/>
              </w:rPr>
              <w:t xml:space="preserve">Furthermore, empirical networks are usually massive. For example, it is estimated that the brain is composed of approximately 100 billion neurons. Thus, we cannot use current statistical approaches to analyze big data. The main reason is that we need to calculate the graph's spectrum, which is computationally expensive. Suppose a network is composed of n nodes. Then, the computational cost of naïve approaches, such as the diagonalization method, is O(n^3). </w:t>
            </w:r>
            <w:del w:id="6" w:author="Unknown Author" w:date="2023-06-21T17:07:58Z">
              <w:r>
                <w:rPr>
                  <w:rFonts w:eastAsia="Times New Roman" w:cs="Arial" w:ascii="Arial" w:hAnsi="Arial"/>
                  <w:color w:val="000000"/>
                  <w:kern w:val="0"/>
                  <w:sz w:val="20"/>
                  <w:szCs w:val="20"/>
                  <w:lang w:val="en-US" w:eastAsia="ja-JP" w:bidi="ar-SA"/>
                </w:rPr>
                <w:delText>Recently,</w:delText>
              </w:r>
            </w:del>
            <w:ins w:id="7" w:author="Unknown Author" w:date="2023-06-21T17:07:59Z">
              <w:r>
                <w:rPr>
                  <w:rFonts w:eastAsia="Times New Roman" w:cs="Arial" w:ascii="Arial" w:hAnsi="Arial"/>
                  <w:color w:val="000000"/>
                  <w:kern w:val="0"/>
                  <w:sz w:val="20"/>
                  <w:szCs w:val="20"/>
                  <w:lang w:val="en-US" w:eastAsia="ja-JP" w:bidi="ar-SA"/>
                </w:rPr>
                <w:t>R</w:t>
              </w:r>
            </w:ins>
            <w:ins w:id="8" w:author="Unknown Author" w:date="2023-06-21T17:08:00Z">
              <w:r>
                <w:rPr>
                  <w:rFonts w:eastAsia="Times New Roman" w:cs="Arial" w:ascii="Arial" w:hAnsi="Arial"/>
                  <w:color w:val="000000"/>
                  <w:kern w:val="0"/>
                  <w:sz w:val="20"/>
                  <w:szCs w:val="20"/>
                  <w:lang w:val="en-US" w:eastAsia="ja-JP" w:bidi="ar-SA"/>
                </w:rPr>
                <w:t xml:space="preserve">he message passing approach of </w:t>
              </w:r>
            </w:ins>
            <w:r>
              <w:rPr>
                <w:rFonts w:eastAsia="Times New Roman" w:cs="Arial" w:ascii="Arial" w:hAnsi="Arial"/>
                <w:color w:val="000000"/>
                <w:kern w:val="0"/>
                <w:sz w:val="20"/>
                <w:szCs w:val="20"/>
                <w:lang w:val="en-US" w:eastAsia="ja-JP" w:bidi="ar-SA"/>
              </w:rPr>
              <w:t xml:space="preserve"> Cantwell and Newman (2019) </w:t>
            </w:r>
            <w:del w:id="9" w:author="Unknown Author" w:date="2023-06-21T17:08:28Z">
              <w:r>
                <w:rPr>
                  <w:rFonts w:eastAsia="Times New Roman" w:cs="Arial" w:ascii="Arial" w:hAnsi="Arial"/>
                  <w:color w:val="000000"/>
                  <w:kern w:val="0"/>
                  <w:sz w:val="20"/>
                  <w:szCs w:val="20"/>
                  <w:lang w:val="en-US" w:eastAsia="ja-JP" w:bidi="ar-SA"/>
                </w:rPr>
                <w:delText>introduced a message-passing approach</w:delText>
              </w:r>
            </w:del>
            <w:r>
              <w:rPr>
                <w:rFonts w:eastAsia="Times New Roman" w:cs="Arial" w:ascii="Arial" w:hAnsi="Arial"/>
                <w:color w:val="000000"/>
                <w:kern w:val="0"/>
                <w:sz w:val="20"/>
                <w:szCs w:val="20"/>
                <w:lang w:val="en-US" w:eastAsia="ja-JP" w:bidi="ar-SA"/>
              </w:rPr>
              <w:t xml:space="preserve"> for the normalized Laplacian </w:t>
            </w:r>
            <w:del w:id="10" w:author="Unknown Author" w:date="2023-06-21T17:08:39Z">
              <w:r>
                <w:rPr>
                  <w:rFonts w:eastAsia="Times New Roman" w:cs="Arial" w:ascii="Arial" w:hAnsi="Arial"/>
                  <w:color w:val="000000"/>
                  <w:kern w:val="0"/>
                  <w:sz w:val="20"/>
                  <w:szCs w:val="20"/>
                  <w:lang w:val="en-US" w:eastAsia="ja-JP" w:bidi="ar-SA"/>
                </w:rPr>
                <w:delText>spectral density</w:delText>
              </w:r>
            </w:del>
            <w:ins w:id="11" w:author="Unknown Author" w:date="2023-06-21T17:08:40Z">
              <w:r>
                <w:rPr>
                  <w:rFonts w:eastAsia="Times New Roman" w:cs="Arial" w:ascii="Arial" w:hAnsi="Arial"/>
                  <w:color w:val="000000"/>
                  <w:kern w:val="0"/>
                  <w:sz w:val="20"/>
                  <w:szCs w:val="20"/>
                  <w:lang w:val="en-US" w:eastAsia="ja-JP" w:bidi="ar-SA"/>
                </w:rPr>
                <w:t>constituted a major advance</w:t>
              </w:r>
            </w:ins>
            <w:r>
              <w:rPr>
                <w:rFonts w:eastAsia="Times New Roman" w:cs="Arial" w:ascii="Arial" w:hAnsi="Arial"/>
                <w:color w:val="000000"/>
                <w:kern w:val="0"/>
                <w:sz w:val="20"/>
                <w:szCs w:val="20"/>
                <w:lang w:val="en-US" w:eastAsia="ja-JP" w:bidi="ar-SA"/>
              </w:rPr>
              <w:t>. Still, it requires computing matrix inversions and matrix-vector multiplications, which are computationally expensive.</w:t>
            </w:r>
          </w:p>
          <w:p>
            <w:pPr>
              <w:pStyle w:val="NormalWeb"/>
              <w:widowControl w:val="false"/>
              <w:spacing w:before="240" w:after="240"/>
              <w:jc w:val="both"/>
              <w:rPr>
                <w:rFonts w:ascii="Arial" w:hAnsi="Arial" w:eastAsia="Times New Roman" w:cs="Arial"/>
                <w:color w:val="000000"/>
                <w:kern w:val="0"/>
                <w:sz w:val="20"/>
                <w:szCs w:val="20"/>
                <w:lang w:val="en-US" w:eastAsia="ja-JP" w:bidi="ar-SA"/>
              </w:rPr>
            </w:pPr>
            <w:r>
              <w:rPr>
                <w:rFonts w:eastAsia="Times New Roman" w:cs="Arial" w:ascii="Arial" w:hAnsi="Arial"/>
                <w:color w:val="000000"/>
                <w:kern w:val="0"/>
                <w:sz w:val="20"/>
                <w:szCs w:val="20"/>
                <w:lang w:val="en-US" w:eastAsia="ja-JP" w:bidi="ar-SA"/>
              </w:rPr>
              <w:t>We know that the spectrum has codified structural characteristics of the network. For example, by analyzing the Laplacian spectrum, we can obtain its diameter (Chung et al., 1989), the number of spanning trees (Bollobás, 1998), vertex covers (Chen and Jost, 2012), Kemeny's constant (Pan et al., 2018), and chromatic number (Sun and Das, 2020). However, we do not know the contribution of a node to a network's spectral distribution. In other words, although we identify differences in the networks' spectra, we cannot associate these differences with the networks' structures. Therefore, we cannot interpret them.</w:t>
            </w:r>
            <w:ins w:id="12" w:author="Unknown Author" w:date="2023-06-21T17:09:11Z">
              <w:r>
                <w:rPr>
                  <w:rFonts w:eastAsia="Times New Roman" w:cs="Arial" w:ascii="Arial" w:hAnsi="Arial"/>
                  <w:color w:val="000000"/>
                  <w:kern w:val="0"/>
                  <w:sz w:val="20"/>
                  <w:szCs w:val="20"/>
                  <w:lang w:val="en-US" w:eastAsia="ja-JP" w:bidi="ar-SA"/>
                </w:rPr>
                <w:t xml:space="preserve"> </w:t>
              </w:r>
            </w:ins>
            <w:ins w:id="13" w:author="Unknown Author" w:date="2023-06-21T17:09:11Z">
              <w:r>
                <w:rPr>
                  <w:rFonts w:eastAsia="Times New Roman" w:cs="Arial" w:ascii="Arial" w:hAnsi="Arial"/>
                  <w:color w:val="000000"/>
                  <w:kern w:val="0"/>
                  <w:sz w:val="20"/>
                  <w:szCs w:val="20"/>
                  <w:lang w:val="en-US" w:eastAsia="ja-JP" w:bidi="ar-SA"/>
                </w:rPr>
                <w:t>In the first funding phase we in particular obtained results for tree-like networks</w:t>
              </w:r>
            </w:ins>
            <w:ins w:id="14" w:author="Unknown Author" w:date="2023-06-21T17:10:05Z">
              <w:r>
                <w:rPr>
                  <w:rFonts w:eastAsia="Times New Roman" w:cs="Arial" w:ascii="Arial" w:hAnsi="Arial"/>
                  <w:color w:val="000000"/>
                  <w:kern w:val="0"/>
                  <w:sz w:val="20"/>
                  <w:szCs w:val="20"/>
                  <w:lang w:val="en-US" w:eastAsia="ja-JP" w:bidi="ar-SA"/>
                </w:rPr>
                <w:t>.</w:t>
              </w:r>
            </w:ins>
          </w:p>
          <w:p>
            <w:pPr>
              <w:pStyle w:val="NormalWeb"/>
              <w:widowControl w:val="false"/>
              <w:spacing w:before="0" w:after="0"/>
              <w:jc w:val="both"/>
              <w:rPr>
                <w:rFonts w:ascii="Arial" w:hAnsi="Arial" w:eastAsia="Times New Roman" w:cs="Arial"/>
                <w:color w:val="000000"/>
                <w:kern w:val="0"/>
                <w:sz w:val="20"/>
                <w:szCs w:val="20"/>
                <w:lang w:val="en-US" w:eastAsia="ja-JP" w:bidi="ar-SA"/>
                <w:ins w:id="25" w:author="Unknown Author" w:date="2023-06-21T17:17:35Z"/>
              </w:rPr>
            </w:pPr>
            <w:del w:id="15" w:author="Unknown Author" w:date="2023-06-20T20:30:52Z">
              <w:r>
                <w:rPr>
                  <w:rFonts w:eastAsia="Times New Roman" w:cs="Arial" w:ascii="Arial" w:hAnsi="Arial"/>
                  <w:color w:val="000000"/>
                  <w:kern w:val="0"/>
                  <w:sz w:val="20"/>
                  <w:szCs w:val="20"/>
                  <w:lang w:val="en-US" w:eastAsia="ja-JP" w:bidi="ar-SA"/>
                </w:rPr>
                <w:delText>Initial effort will be focused on the curation of datasets. The latter build the basis for collaborative investigation of properties which can be used to characterize large empirical networks.</w:delText>
              </w:r>
            </w:del>
            <w:r>
              <w:rPr>
                <w:rFonts w:eastAsia="Times New Roman" w:cs="Arial" w:ascii="Arial" w:hAnsi="Arial"/>
                <w:color w:val="000000"/>
                <w:kern w:val="0"/>
                <w:sz w:val="20"/>
                <w:szCs w:val="20"/>
                <w:lang w:val="en-US" w:eastAsia="ja-JP" w:bidi="ar-SA"/>
              </w:rPr>
              <w:t xml:space="preserve"> The partners will </w:t>
            </w:r>
            <w:del w:id="16" w:author="Unknown Author" w:date="2023-06-20T20:30:24Z">
              <w:r>
                <w:rPr>
                  <w:rFonts w:eastAsia="Times New Roman" w:cs="Arial" w:ascii="Arial" w:hAnsi="Arial"/>
                  <w:color w:val="000000"/>
                  <w:kern w:val="0"/>
                  <w:sz w:val="20"/>
                  <w:szCs w:val="20"/>
                  <w:lang w:val="en-US" w:eastAsia="ja-JP" w:bidi="ar-SA"/>
                </w:rPr>
                <w:delText>then</w:delText>
              </w:r>
            </w:del>
            <w:r>
              <w:rPr>
                <w:rFonts w:eastAsia="Times New Roman" w:cs="Arial" w:ascii="Arial" w:hAnsi="Arial"/>
                <w:color w:val="000000"/>
                <w:kern w:val="0"/>
                <w:sz w:val="20"/>
                <w:szCs w:val="20"/>
                <w:lang w:val="en-US" w:eastAsia="ja-JP" w:bidi="ar-SA"/>
              </w:rPr>
              <w:t xml:space="preserve"> </w:t>
            </w:r>
            <w:ins w:id="17" w:author="Unknown Author" w:date="2023-06-20T20:30:59Z">
              <w:r>
                <w:rPr>
                  <w:rFonts w:eastAsia="Times New Roman" w:cs="Arial" w:ascii="Arial" w:hAnsi="Arial"/>
                  <w:color w:val="000000"/>
                  <w:kern w:val="0"/>
                  <w:sz w:val="20"/>
                  <w:szCs w:val="20"/>
                  <w:lang w:val="en-US" w:eastAsia="ja-JP" w:bidi="ar-SA"/>
                </w:rPr>
                <w:t>co</w:t>
              </w:r>
            </w:ins>
            <w:ins w:id="18" w:author="Unknown Author" w:date="2023-06-20T20:31:00Z">
              <w:r>
                <w:rPr>
                  <w:rFonts w:eastAsia="Times New Roman" w:cs="Arial" w:ascii="Arial" w:hAnsi="Arial"/>
                  <w:color w:val="000000"/>
                  <w:kern w:val="0"/>
                  <w:sz w:val="20"/>
                  <w:szCs w:val="20"/>
                  <w:lang w:val="en-US" w:eastAsia="ja-JP" w:bidi="ar-SA"/>
                </w:rPr>
                <w:t xml:space="preserve">ntinue to </w:t>
              </w:r>
            </w:ins>
            <w:r>
              <w:rPr>
                <w:rFonts w:eastAsia="Times New Roman" w:cs="Arial" w:ascii="Arial" w:hAnsi="Arial"/>
                <w:color w:val="000000"/>
                <w:kern w:val="0"/>
                <w:sz w:val="20"/>
                <w:szCs w:val="20"/>
                <w:lang w:val="en-US" w:eastAsia="ja-JP" w:bidi="ar-SA"/>
              </w:rPr>
              <w:t>work in parallel on complementary measures to quantify how close a graph is to exhibit a specific property.</w:t>
            </w:r>
            <w:ins w:id="19" w:author="Unknown Author" w:date="2023-06-20T20:30:07Z">
              <w:r>
                <w:rPr>
                  <w:rFonts w:eastAsia="Times New Roman" w:cs="Arial" w:ascii="Arial" w:hAnsi="Arial"/>
                  <w:color w:val="000000"/>
                  <w:kern w:val="0"/>
                  <w:sz w:val="20"/>
                  <w:szCs w:val="20"/>
                  <w:lang w:val="en-US" w:eastAsia="ja-JP" w:bidi="ar-SA"/>
                </w:rPr>
                <w:t xml:space="preserve"> In the second project phase</w:t>
              </w:r>
            </w:ins>
            <w:ins w:id="20" w:author="Unknown Author" w:date="2023-06-20T20:28:32Z">
              <w:r>
                <w:rPr>
                  <w:rFonts w:eastAsia="Times New Roman" w:cs="Arial" w:ascii="Arial" w:hAnsi="Arial"/>
                  <w:color w:val="000000"/>
                  <w:kern w:val="0"/>
                  <w:sz w:val="20"/>
                  <w:szCs w:val="20"/>
                  <w:lang w:val="en-US" w:eastAsia="ja-JP" w:bidi="ar-SA"/>
                </w:rPr>
                <w:t xml:space="preserve"> the project will in particular benefit from synergies with the MATOMICs project with pro</w:t>
              </w:r>
            </w:ins>
            <w:ins w:id="21" w:author="Unknown Author" w:date="2023-06-20T20:29:00Z">
              <w:r>
                <w:rPr>
                  <w:rFonts w:eastAsia="Times New Roman" w:cs="Arial" w:ascii="Arial" w:hAnsi="Arial"/>
                  <w:color w:val="000000"/>
                  <w:kern w:val="0"/>
                  <w:sz w:val="20"/>
                  <w:szCs w:val="20"/>
                  <w:lang w:val="en-US" w:eastAsia="ja-JP" w:bidi="ar-SA"/>
                </w:rPr>
                <w:t>duces detailed metabolic networks that can be reused in the context of the project,</w:t>
              </w:r>
            </w:ins>
            <w:ins w:id="22" w:author="Unknown Author" w:date="2023-06-21T17:16:07Z">
              <w:r>
                <w:rPr>
                  <w:rFonts w:eastAsia="Times New Roman" w:cs="Arial" w:ascii="Arial" w:hAnsi="Arial"/>
                  <w:color w:val="000000"/>
                  <w:kern w:val="0"/>
                  <w:sz w:val="20"/>
                  <w:szCs w:val="20"/>
                  <w:lang w:val="en-US" w:eastAsia="ja-JP" w:bidi="ar-SA"/>
                </w:rPr>
                <w:t xml:space="preserve"> </w:t>
              </w:r>
            </w:ins>
            <w:ins w:id="23" w:author="Unknown Author" w:date="2023-06-21T17:16:07Z">
              <w:r>
                <w:rPr>
                  <w:rFonts w:eastAsia="Times New Roman" w:cs="Arial" w:ascii="Arial" w:hAnsi="Arial"/>
                  <w:color w:val="000000"/>
                  <w:kern w:val="0"/>
                  <w:sz w:val="20"/>
                  <w:szCs w:val="20"/>
                  <w:lang w:val="en-US" w:eastAsia="ja-JP" w:bidi="ar-SA"/>
                </w:rPr>
                <w:t>The added focus on metabolic networks also matches Bruno Ilha’s interests</w:t>
              </w:r>
            </w:ins>
            <w:ins w:id="24" w:author="Unknown Author" w:date="2023-06-21T17:17:35Z">
              <w:r>
                <w:rPr>
                  <w:rFonts w:eastAsia="Times New Roman" w:cs="Arial" w:ascii="Arial" w:hAnsi="Arial"/>
                  <w:color w:val="000000"/>
                  <w:kern w:val="0"/>
                  <w:sz w:val="20"/>
                  <w:szCs w:val="20"/>
                  <w:lang w:val="en-US" w:eastAsia="ja-JP" w:bidi="ar-SA"/>
                </w:rPr>
                <w:t>, a member of Fujita’s lab who spends most of 2023 in the Stadler lab in Leipzig.</w:t>
              </w:r>
            </w:ins>
          </w:p>
          <w:p>
            <w:pPr>
              <w:pStyle w:val="NormalWeb"/>
              <w:widowControl w:val="false"/>
              <w:suppressAutoHyphens w:val="false"/>
              <w:overflowPunct w:val="true"/>
              <w:bidi w:val="0"/>
              <w:spacing w:before="0" w:after="0"/>
              <w:jc w:val="both"/>
              <w:rPr>
                <w:rFonts w:ascii="Arial" w:hAnsi="Arial" w:eastAsia="Times New Roman" w:cs="Arial"/>
                <w:color w:val="000000"/>
                <w:kern w:val="0"/>
                <w:sz w:val="20"/>
                <w:szCs w:val="20"/>
                <w:lang w:val="en-US" w:eastAsia="ja-JP" w:bidi="ar-SA"/>
                <w:del w:id="27" w:author="Unknown Author" w:date="2023-06-21T17:17:32Z"/>
              </w:rPr>
            </w:pPr>
            <w:del w:id="26" w:author="Unknown Author" w:date="2023-06-21T17:17:32Z">
              <w:r>
                <w:rPr>
                  <w:rFonts w:eastAsia="Times New Roman" w:cs="Arial" w:ascii="Arial" w:hAnsi="Arial"/>
                  <w:color w:val="000000"/>
                  <w:kern w:val="0"/>
                  <w:sz w:val="20"/>
                  <w:szCs w:val="20"/>
                  <w:lang w:val="en-US" w:eastAsia="ja-JP" w:bidi="ar-SA"/>
                </w:rPr>
              </w:r>
            </w:del>
          </w:p>
          <w:p>
            <w:pPr>
              <w:pStyle w:val="NormalWeb"/>
              <w:widowControl w:val="false"/>
              <w:suppressAutoHyphens w:val="false"/>
              <w:overflowPunct w:val="true"/>
              <w:bidi w:val="0"/>
              <w:spacing w:before="0" w:after="0"/>
              <w:jc w:val="both"/>
              <w:rPr>
                <w:rFonts w:ascii="Arial" w:hAnsi="Arial" w:eastAsia="Times New Roman" w:cs="Arial"/>
                <w:color w:val="000000"/>
                <w:kern w:val="0"/>
                <w:sz w:val="20"/>
                <w:szCs w:val="20"/>
                <w:lang w:val="en-US" w:eastAsia="ja-JP" w:bidi="ar-SA"/>
              </w:rPr>
            </w:pPr>
            <w:r>
              <w:rPr>
                <w:rFonts w:eastAsia="Times New Roman" w:cs="Arial" w:ascii="Arial" w:hAnsi="Arial"/>
                <w:color w:val="000000"/>
                <w:kern w:val="0"/>
                <w:sz w:val="20"/>
                <w:szCs w:val="20"/>
                <w:lang w:val="en-US" w:eastAsia="ja-JP" w:bidi="ar-SA"/>
              </w:rPr>
              <w:t>A common approach is determining graph invariants such as centrality measures (van den Heuvel and Sporns, 2013). However, graphs generated by different models may present similar centralities. Conversely, graphs generated by the same set of parameters may present a vastly different centrality measure. Thus, the analyses of empirical networks using methods grounded on deterministic graph theory seem to be inappropriate.</w:t>
            </w:r>
          </w:p>
          <w:p>
            <w:pPr>
              <w:pStyle w:val="NormalWeb"/>
              <w:widowControl w:val="false"/>
              <w:spacing w:before="240" w:after="240"/>
              <w:jc w:val="both"/>
              <w:rPr>
                <w:rFonts w:ascii="Arial" w:hAnsi="Arial" w:eastAsia="Times New Roman" w:cs="Arial"/>
                <w:color w:val="000000"/>
                <w:kern w:val="0"/>
                <w:sz w:val="20"/>
                <w:szCs w:val="20"/>
                <w:lang w:val="en-US" w:eastAsia="ja-JP" w:bidi="ar-SA"/>
              </w:rPr>
            </w:pPr>
            <w:r>
              <w:rPr>
                <w:rFonts w:eastAsia="Times New Roman" w:cs="Arial" w:ascii="Arial" w:hAnsi="Arial"/>
                <w:color w:val="000000"/>
                <w:kern w:val="0"/>
                <w:sz w:val="20"/>
                <w:szCs w:val="20"/>
                <w:lang w:val="en-US" w:eastAsia="ja-JP" w:bidi="ar-SA"/>
              </w:rPr>
              <w:t xml:space="preserve">One potential solution is to assume that graphs are generated by probabilistic processes and then develop statistical methods, which will be the focus of the Brazilian partners. Statistical approaches for random graphs are new, with few reports in the literature (Asta and Shalizi, 2015; Ginestet et al., 2017; Tang et al., 2017; Cerqueira et al., 2017; Ghoshdastidar et al., 2017; Schieber et al., 2017, Kolaczyk et al., 2019). One of the reasons that graphs are challenging to study from a statistical viewpoint is that graphs are objects composed of vertices and edges, i.e., they are not numbers. </w:t>
            </w:r>
          </w:p>
          <w:p>
            <w:pPr>
              <w:pStyle w:val="NormalWeb"/>
              <w:widowControl w:val="false"/>
              <w:spacing w:before="240" w:after="240"/>
              <w:jc w:val="both"/>
              <w:rPr>
                <w:rFonts w:ascii="Arial" w:hAnsi="Arial" w:eastAsia="Times New Roman" w:cs="Arial"/>
                <w:color w:val="000000"/>
                <w:kern w:val="0"/>
                <w:sz w:val="20"/>
                <w:szCs w:val="20"/>
                <w:lang w:val="en-US" w:eastAsia="ja-JP" w:bidi="ar-SA"/>
              </w:rPr>
            </w:pPr>
            <w:r>
              <w:rPr>
                <w:rFonts w:eastAsia="Times New Roman" w:cs="Arial" w:ascii="Arial" w:hAnsi="Arial"/>
                <w:color w:val="000000"/>
                <w:kern w:val="0"/>
                <w:sz w:val="20"/>
                <w:szCs w:val="20"/>
                <w:lang w:val="en-US" w:eastAsia="ja-JP" w:bidi="ar-SA"/>
              </w:rPr>
              <w:t>The group of Fujita has therefore experimented on the analysis of the graph spectrum, which “codifies” information about the graph structure(Takahashi et al., 2012, Fujita et al., 2017a, 2019), and developed a concept of correlation between vectors of graphs (Fujita et al., 2017b) which showed to be helpful to better understand new biological mechanisms, identify biomarkers, and find differences between controls and patients. The German side under Prof. Stadler has ample experience with the analysis of graph theoretical problems (BrianDavies et al., 2001; Gu et al., 2016; Hellmuth et al., 2009; Fritz et al., 2020) and will meanwhile focus on cycles. Cycles encapsulate semi-local information in a graph. Cycle bases provide well-defined, manageable cycle sets that can be computed efficiently. The length distribution of cycle sets such as the relevant cycles, i.e., those that are contained in at least one minimum cycle basis can be computed efficiently even without enumerating the sometimes exponentially large cycle sets. We therefore plan to use cycle distributions as complementary source of information. In particular we will investigate the relationships between Laplacian eigenvalues and cycle distribution and explore to what extent and which graph classes they can be used for alternative classification tasks. Properties of cycle bases also characterize planarity and potentially other embedding properties. The latter is likely of particular relevance to application in brain-neworks and other networks that are embedded into low-dimensional (Eu</w:t>
            </w:r>
            <w:ins w:id="28" w:author="Unknown Author" w:date="2023-06-21T17:11:09Z">
              <w:r>
                <w:rPr>
                  <w:rFonts w:eastAsia="Times New Roman" w:cs="Arial" w:ascii="Arial" w:hAnsi="Arial"/>
                  <w:color w:val="000000"/>
                  <w:kern w:val="0"/>
                  <w:sz w:val="20"/>
                  <w:szCs w:val="20"/>
                  <w:lang w:val="en-US" w:eastAsia="ja-JP" w:bidi="ar-SA"/>
                </w:rPr>
                <w:t>c</w:t>
              </w:r>
            </w:ins>
            <w:del w:id="29" w:author="Unknown Author" w:date="2023-06-21T17:11:08Z">
              <w:r>
                <w:rPr>
                  <w:rFonts w:eastAsia="Times New Roman" w:cs="Arial" w:ascii="Arial" w:hAnsi="Arial"/>
                  <w:color w:val="000000"/>
                  <w:kern w:val="0"/>
                  <w:sz w:val="20"/>
                  <w:szCs w:val="20"/>
                  <w:lang w:val="en-US" w:eastAsia="ja-JP" w:bidi="ar-SA"/>
                </w:rPr>
                <w:delText>k</w:delText>
              </w:r>
            </w:del>
            <w:r>
              <w:rPr>
                <w:rFonts w:eastAsia="Times New Roman" w:cs="Arial" w:ascii="Arial" w:hAnsi="Arial"/>
                <w:color w:val="000000"/>
                <w:kern w:val="0"/>
                <w:sz w:val="20"/>
                <w:szCs w:val="20"/>
                <w:lang w:val="en-US" w:eastAsia="ja-JP" w:bidi="ar-SA"/>
              </w:rPr>
              <w:t>lidean) spaces. As the german funding period ends after 2 years, we will apply for a second round of funding, in which we will systematically investigate the contraints of embeddings on the cycle distributions.</w:t>
            </w:r>
          </w:p>
          <w:p>
            <w:pPr>
              <w:pStyle w:val="NormalWeb"/>
              <w:widowControl w:val="false"/>
              <w:spacing w:before="240" w:after="240"/>
              <w:jc w:val="both"/>
              <w:rPr>
                <w:rFonts w:ascii="Arial" w:hAnsi="Arial" w:eastAsia="Times New Roman" w:cs="Arial"/>
                <w:color w:val="000000"/>
                <w:kern w:val="0"/>
                <w:sz w:val="20"/>
                <w:szCs w:val="20"/>
                <w:lang w:val="en-US" w:eastAsia="ja-JP" w:bidi="ar-SA"/>
              </w:rPr>
            </w:pPr>
            <w:r>
              <w:rPr>
                <w:rFonts w:eastAsia="Times New Roman" w:cs="Arial" w:ascii="Arial" w:hAnsi="Arial"/>
                <w:color w:val="000000"/>
                <w:kern w:val="0"/>
                <w:sz w:val="20"/>
                <w:szCs w:val="20"/>
                <w:lang w:val="en-US" w:eastAsia="ja-JP" w:bidi="ar-SA"/>
              </w:rPr>
              <w:t xml:space="preserve">Studying the dynamic brain interaction network is vital to understand the brain's role in behavior. In the last decade, we witnessed the introduction of many methods to measure the presence or absence of dynamic interaction between brain parts. Nevertheless, little progress has been made on developing strategies to interpret and rigorously test the characteristics of the entire inferred brain  interaction networks. We will develop rigorous statistical methods to compare ultra-high-dimensional networks and expect that these methods will allow us to correctly interpret the results of massive brain interaction networks obtained with state-of-art methods. </w:t>
            </w:r>
          </w:p>
          <w:p>
            <w:pPr>
              <w:pStyle w:val="NormalWeb"/>
              <w:widowControl w:val="false"/>
              <w:spacing w:before="240" w:after="240"/>
              <w:jc w:val="both"/>
              <w:rPr>
                <w:rFonts w:ascii="Arial" w:hAnsi="Arial" w:eastAsia="Times New Roman" w:cs="Arial"/>
                <w:color w:val="000000"/>
                <w:kern w:val="0"/>
                <w:sz w:val="20"/>
                <w:szCs w:val="20"/>
                <w:lang w:val="en-US" w:eastAsia="ja-JP" w:bidi="ar-SA"/>
              </w:rPr>
            </w:pPr>
            <w:r>
              <w:rPr>
                <w:rFonts w:eastAsia="Times New Roman" w:cs="Arial" w:ascii="Arial" w:hAnsi="Arial"/>
                <w:b w:val="false"/>
                <w:bCs w:val="false"/>
                <w:color w:val="000000"/>
                <w:kern w:val="0"/>
                <w:sz w:val="20"/>
                <w:szCs w:val="20"/>
                <w:lang w:val="en-US" w:eastAsia="ja-JP" w:bidi="ar-SA"/>
              </w:rPr>
              <w:t>Our</w:t>
            </w:r>
            <w:r>
              <w:rPr>
                <w:rFonts w:eastAsia="Times New Roman" w:cs="Arial" w:ascii="Arial" w:hAnsi="Arial"/>
                <w:color w:val="000000"/>
                <w:kern w:val="0"/>
                <w:sz w:val="20"/>
                <w:szCs w:val="20"/>
                <w:lang w:val="en-US" w:eastAsia="ja-JP" w:bidi="ar-SA"/>
              </w:rPr>
              <w:t xml:space="preserve"> algorithms will allow us to identify genes or brain regions associated with diseases, abnormal connectivity structures, and changes over time, space, and subjects which will potentially lead to the development of drugs for treatment, biomarkers for diagnosis and prognosis, and a better understanding of the biological mechanisms.</w:t>
            </w:r>
          </w:p>
          <w:p>
            <w:pPr>
              <w:pStyle w:val="NormalWeb"/>
              <w:widowControl w:val="false"/>
              <w:spacing w:before="240" w:after="240"/>
              <w:jc w:val="both"/>
              <w:rPr>
                <w:rFonts w:ascii="Arial" w:hAnsi="Arial" w:cs="Arial"/>
                <w:color w:val="212121"/>
                <w:kern w:val="0"/>
                <w:sz w:val="20"/>
                <w:szCs w:val="20"/>
                <w:lang w:val="en-US" w:bidi="ar-SA"/>
              </w:rPr>
            </w:pPr>
            <w:r>
              <w:rPr>
                <w:rFonts w:cs="Arial" w:ascii="Arial" w:hAnsi="Arial"/>
                <w:color w:val="212121"/>
                <w:kern w:val="0"/>
                <w:sz w:val="20"/>
                <w:szCs w:val="20"/>
                <w:lang w:val="en-US" w:bidi="ar-SA"/>
              </w:rPr>
              <w:t>Furthermore our algorithms will be helpful in computer science, engineering, physics, and chemistry. E.g., for network feature extraction (Newman, 2018), low-rank approximation (Le et al., 2016; Luo et al., 2018), spectral clustering, and community detection (Newman, 2006). It also has applications in the dynamical systems theory (Porter and Gleeson, 2014), including structural phase transitions, such as percolation (Bollobás et al., 2010), localization (Martin et al., 2014), and detectability (Nadakuditi and Newman, 2012).</w:t>
            </w:r>
          </w:p>
          <w:p>
            <w:pPr>
              <w:pStyle w:val="NormalWeb"/>
              <w:widowControl w:val="false"/>
              <w:spacing w:before="240" w:after="240"/>
              <w:jc w:val="both"/>
              <w:rPr>
                <w:kern w:val="0"/>
                <w:sz w:val="20"/>
                <w:szCs w:val="20"/>
                <w:lang w:val="en-US" w:bidi="ar-SA"/>
              </w:rPr>
            </w:pPr>
            <w:r>
              <w:rPr>
                <w:rFonts w:cs="Arial" w:ascii="Arial" w:hAnsi="Arial"/>
                <w:color w:val="212121"/>
                <w:kern w:val="0"/>
                <w:sz w:val="20"/>
                <w:szCs w:val="20"/>
                <w:lang w:val="en-US" w:bidi="ar-SA"/>
              </w:rPr>
              <w:t>For all goals proposed in this project, we already supervise Ph.D. students and post-docs /post-doc candidates for the internships in Brazil/Germany</w:t>
            </w:r>
            <w:ins w:id="30" w:author="Unknown Author" w:date="2023-06-21T17:12:52Z">
              <w:r>
                <w:rPr>
                  <w:rFonts w:cs="Arial" w:ascii="Arial" w:hAnsi="Arial"/>
                  <w:color w:val="212121"/>
                  <w:kern w:val="0"/>
                  <w:sz w:val="20"/>
                  <w:szCs w:val="20"/>
                  <w:lang w:val="en-US" w:bidi="ar-SA"/>
                </w:rPr>
                <w:t>,</w:t>
              </w:r>
            </w:ins>
            <w:r>
              <w:rPr>
                <w:rFonts w:cs="Arial" w:ascii="Arial" w:hAnsi="Arial"/>
                <w:color w:val="212121"/>
                <w:kern w:val="0"/>
                <w:sz w:val="20"/>
                <w:szCs w:val="20"/>
                <w:lang w:val="en-US" w:bidi="ar-SA"/>
              </w:rPr>
              <w:t xml:space="preserve"> which will be tightly integrated in the development and application process.</w:t>
            </w:r>
            <w:ins w:id="31" w:author="Unknown Author" w:date="2023-06-21T17:12:54Z">
              <w:r>
                <w:rPr>
                  <w:rFonts w:cs="Arial" w:ascii="Arial" w:hAnsi="Arial"/>
                  <w:color w:val="212121"/>
                  <w:kern w:val="0"/>
                  <w:sz w:val="20"/>
                  <w:szCs w:val="20"/>
                  <w:lang w:val="en-US" w:bidi="ar-SA"/>
                </w:rPr>
                <w:t xml:space="preserve"> </w:t>
              </w:r>
            </w:ins>
            <w:ins w:id="32" w:author="Unknown Author" w:date="2023-06-21T17:12:54Z">
              <w:r>
                <w:rPr>
                  <w:rFonts w:cs="Arial" w:ascii="Arial" w:hAnsi="Arial"/>
                  <w:color w:val="212121"/>
                  <w:kern w:val="0"/>
                  <w:sz w:val="20"/>
                  <w:szCs w:val="20"/>
                  <w:lang w:val="en-US" w:bidi="ar-SA"/>
                </w:rPr>
                <w:t>Having been able to secure ext</w:t>
              </w:r>
            </w:ins>
            <w:ins w:id="33" w:author="Unknown Author" w:date="2023-06-21T17:13:00Z">
              <w:r>
                <w:rPr>
                  <w:rFonts w:cs="Arial" w:ascii="Arial" w:hAnsi="Arial"/>
                  <w:color w:val="212121"/>
                  <w:kern w:val="0"/>
                  <w:sz w:val="20"/>
                  <w:szCs w:val="20"/>
                  <w:lang w:val="en-US" w:bidi="ar-SA"/>
                </w:rPr>
                <w:t>ernal funding sources, this exchange also includes extented research stays for Bruno Ilha and Grover Guzman in Leipzig in 2023/24.</w:t>
              </w:r>
            </w:ins>
          </w:p>
          <w:p>
            <w:pPr>
              <w:pStyle w:val="NormalWeb"/>
              <w:widowControl w:val="false"/>
              <w:spacing w:before="240" w:after="240"/>
              <w:jc w:val="both"/>
              <w:rPr>
                <w:sz w:val="20"/>
                <w:szCs w:val="20"/>
              </w:rPr>
            </w:pPr>
            <w:r>
              <w:rPr>
                <w:rFonts w:cs="Arial" w:ascii="Arial" w:hAnsi="Arial"/>
                <w:color w:val="000000"/>
                <w:kern w:val="0"/>
                <w:sz w:val="20"/>
                <w:szCs w:val="20"/>
                <w:lang w:val="en-US" w:bidi="ar-SA"/>
              </w:rPr>
              <w:t xml:space="preserve">We plan to send Ph.D. students and post-docs in all four years of the project to maintain constant communication. PIs will interact mostly via videoconference over the year and visit once a year. PIs will discuss manuscript and other proposals design during the scientific missions every year. We also plan talks in every Ph.D., post-doc, PIs visit. We will organize short courses/workshops and invite students/researchers of other universities to participate remotely (via videoconference) in the second and fourth years. </w:t>
            </w:r>
            <w:r>
              <w:rPr>
                <w:rFonts w:cs="Arial" w:ascii="Arial" w:hAnsi="Arial"/>
                <w:color w:val="C9211E"/>
                <w:kern w:val="0"/>
                <w:sz w:val="20"/>
                <w:szCs w:val="20"/>
                <w:lang w:val="en-US" w:bidi="ar-SA"/>
                <w:rPrChange w:id="0" w:author="Unknown Author" w:date="2023-06-21T17:14:21Z"/>
              </w:rPr>
              <w:t>We plan to submit a proposal to the Research Group Linkage Pr</w:t>
            </w:r>
            <w:ins w:id="35" w:author="Unknown Author" w:date="2023-06-21T17:14:46Z">
              <w:r>
                <w:rPr>
                  <w:rFonts w:cs="Arial" w:ascii="Arial" w:hAnsi="Arial"/>
                  <w:color w:val="C9211E"/>
                  <w:kern w:val="0"/>
                  <w:sz w:val="20"/>
                  <w:szCs w:val="20"/>
                  <w:lang w:val="en-US" w:bidi="ar-SA"/>
                </w:rPr>
                <w:commentReference w:id="0"/>
              </w:r>
            </w:ins>
            <w:r>
              <w:rPr>
                <w:rFonts w:cs="Arial" w:ascii="Arial" w:hAnsi="Arial"/>
                <w:color w:val="C9211E"/>
                <w:kern w:val="0"/>
                <w:sz w:val="20"/>
                <w:szCs w:val="20"/>
                <w:lang w:val="en-US" w:bidi="ar-SA"/>
                <w:rPrChange w:id="0" w:author="Unknown Author" w:date="2023-06-21T17:14:21Z"/>
              </w:rPr>
              <w:t xml:space="preserve">ogramme (https://bit.ly/3f1zS4k) </w:t>
            </w:r>
            <w:r>
              <w:rPr>
                <w:rFonts w:cs="Arial" w:ascii="Arial" w:hAnsi="Arial"/>
                <w:color w:val="212121"/>
                <w:kern w:val="0"/>
                <w:sz w:val="20"/>
                <w:szCs w:val="20"/>
                <w:lang w:val="en-US" w:bidi="ar-SA"/>
              </w:rPr>
              <w:t xml:space="preserve">of the Alexander von Humboldt Foundation for further interaction between Brazilian and German groups. Dr. Fujita is an Alexander von Humboldt Fellow as such he satisfies the minimum requirement to submit a proposal to this call. </w:t>
            </w:r>
          </w:p>
          <w:p>
            <w:pPr>
              <w:pStyle w:val="NormalWeb"/>
              <w:widowControl w:val="false"/>
              <w:spacing w:before="240" w:after="240"/>
              <w:jc w:val="both"/>
              <w:rPr>
                <w:rFonts w:ascii="Arial" w:hAnsi="Arial" w:cs="Arial"/>
                <w:b/>
                <w:b/>
                <w:bCs/>
                <w:color w:val="212121"/>
                <w:kern w:val="0"/>
                <w:sz w:val="20"/>
                <w:szCs w:val="20"/>
                <w:lang w:val="en-US" w:bidi="ar-SA"/>
              </w:rPr>
            </w:pPr>
            <w:r>
              <w:rPr>
                <w:rFonts w:cs="Arial" w:ascii="Arial" w:hAnsi="Arial"/>
                <w:b/>
                <w:bCs/>
                <w:color w:val="212121"/>
                <w:kern w:val="0"/>
                <w:sz w:val="20"/>
                <w:szCs w:val="20"/>
                <w:lang w:val="en-US" w:bidi="ar-SA"/>
              </w:rPr>
              <w:t>Available infrastructure</w:t>
            </w:r>
          </w:p>
          <w:p>
            <w:pPr>
              <w:pStyle w:val="NormalWeb"/>
              <w:widowControl w:val="false"/>
              <w:spacing w:before="240" w:after="240"/>
              <w:jc w:val="both"/>
              <w:rPr>
                <w:rFonts w:ascii="Arial" w:hAnsi="Arial" w:cs="Arial"/>
                <w:color w:val="000000"/>
                <w:kern w:val="0"/>
                <w:sz w:val="20"/>
                <w:szCs w:val="20"/>
                <w:lang w:val="en-US" w:bidi="ar-SA"/>
              </w:rPr>
            </w:pPr>
            <w:r>
              <w:rPr>
                <w:rFonts w:cs="Arial" w:ascii="Arial" w:hAnsi="Arial"/>
                <w:color w:val="000000"/>
                <w:kern w:val="0"/>
                <w:sz w:val="20"/>
                <w:szCs w:val="20"/>
                <w:lang w:val="en-US" w:bidi="ar-SA"/>
              </w:rPr>
              <w:t>Prof. Fujita is the Brazilian coordinator. He has a fully equipped IT laboratory composed of dozens of high-performance workstations and computer servers. Together with the Interdisciplinary Center for Bioinformatics, the Stadler group at Leipzig University has sufficient computing power for all high performance-computing tasks associated with the proposed research. In addition, the group has access to the High-Performance Computer Center in Dresden and the de.NBI cloud, maintained by the German Network for Bioinformatics Infrastructure</w:t>
            </w:r>
          </w:p>
          <w:p>
            <w:pPr>
              <w:pStyle w:val="NormalWeb"/>
              <w:widowControl w:val="false"/>
              <w:spacing w:before="0" w:after="0"/>
              <w:jc w:val="both"/>
              <w:rPr>
                <w:rFonts w:ascii="Arial" w:hAnsi="Arial" w:cs="Arial"/>
                <w:color w:val="000000"/>
                <w:kern w:val="0"/>
                <w:sz w:val="20"/>
                <w:szCs w:val="20"/>
                <w:lang w:val="en-US" w:bidi="ar-SA"/>
              </w:rPr>
            </w:pPr>
            <w:r>
              <w:rPr>
                <w:rFonts w:cs="Arial" w:ascii="Arial" w:hAnsi="Arial"/>
                <w:color w:val="000000"/>
                <w:kern w:val="0"/>
                <w:sz w:val="20"/>
                <w:szCs w:val="20"/>
                <w:lang w:val="en-US" w:bidi="ar-SA"/>
              </w:rPr>
              <w:t>Takahashi's lab is in the Brain Institute. The institute has a state-of-art primate facility, a primate surgery room, level 2 bio-security rooms, two-photon microscopy, molecular biology, and viral core facilities. The Brain Institute also has access to a supercomputer. Takahashi's lab has access to a fully trained veterinarian, animal welfare specialist, and husbandry team.</w:t>
            </w:r>
          </w:p>
          <w:p>
            <w:pPr>
              <w:pStyle w:val="Normal"/>
              <w:widowControl w:val="false"/>
              <w:spacing w:before="0" w:after="0"/>
              <w:jc w:val="left"/>
              <w:rPr>
                <w:rFonts w:ascii="Arial" w:hAnsi="Arial" w:cs="Arial"/>
                <w:color w:val="000000"/>
                <w:kern w:val="0"/>
                <w:sz w:val="20"/>
                <w:szCs w:val="20"/>
                <w:lang w:val="en-US" w:bidi="ar-SA"/>
              </w:rPr>
            </w:pPr>
            <w:r>
              <w:rPr>
                <w:rFonts w:cs="Arial" w:ascii="Arial" w:hAnsi="Arial"/>
                <w:color w:val="000000"/>
                <w:kern w:val="0"/>
                <w:sz w:val="20"/>
                <w:szCs w:val="20"/>
                <w:lang w:val="en-US" w:bidi="ar-SA"/>
              </w:rPr>
            </w:r>
          </w:p>
          <w:p>
            <w:pPr>
              <w:pStyle w:val="NormalWeb"/>
              <w:widowControl w:val="false"/>
              <w:spacing w:before="0" w:after="0"/>
              <w:jc w:val="both"/>
              <w:rPr>
                <w:rFonts w:ascii="Arial" w:hAnsi="Arial" w:cs="Arial"/>
                <w:color w:val="000000"/>
                <w:kern w:val="0"/>
                <w:sz w:val="20"/>
                <w:szCs w:val="20"/>
                <w:lang w:val="en-US" w:bidi="ar-SA"/>
              </w:rPr>
            </w:pPr>
            <w:r>
              <w:rPr>
                <w:rFonts w:cs="Arial" w:ascii="Arial" w:hAnsi="Arial"/>
                <w:color w:val="000000"/>
                <w:kern w:val="0"/>
                <w:sz w:val="20"/>
                <w:szCs w:val="20"/>
                <w:lang w:val="en-US" w:bidi="ar-SA"/>
              </w:rPr>
              <w:t>Dr. El Hady is affiliated with Universität Konstanz and the Max Planck Institute (MPI) of Animal Behavior. The MPI has one of the most advanced facilities to study animal behavior in the world. It is equipped with virtual reality arenas where researchers can change the environment in real-time. We can record animal behavior using multiple sensors (high time-of-flight cameras, ultrasound microphones) simultaneously.</w:t>
            </w:r>
          </w:p>
          <w:p>
            <w:pPr>
              <w:pStyle w:val="NormalWeb"/>
              <w:widowControl w:val="false"/>
              <w:spacing w:before="0" w:after="0"/>
              <w:jc w:val="both"/>
              <w:rPr>
                <w:rFonts w:ascii="Arial" w:hAnsi="Arial" w:cs="Arial"/>
                <w:color w:val="000000"/>
                <w:kern w:val="0"/>
                <w:sz w:val="20"/>
                <w:szCs w:val="20"/>
                <w:lang w:val="en-US" w:bidi="ar-SA"/>
              </w:rPr>
            </w:pPr>
            <w:r>
              <w:rPr>
                <w:rFonts w:cs="Arial" w:ascii="Arial" w:hAnsi="Arial"/>
                <w:color w:val="000000"/>
                <w:kern w:val="0"/>
                <w:sz w:val="20"/>
                <w:szCs w:val="20"/>
                <w:lang w:val="en-US" w:bidi="ar-SA"/>
              </w:rPr>
            </w:r>
          </w:p>
          <w:p>
            <w:pPr>
              <w:pStyle w:val="NormalWeb"/>
              <w:widowControl w:val="false"/>
              <w:spacing w:before="0" w:after="0"/>
              <w:jc w:val="both"/>
              <w:rPr>
                <w:rFonts w:ascii="Arial" w:hAnsi="Arial" w:cs="Arial"/>
                <w:b/>
                <w:b/>
                <w:bCs/>
                <w:color w:val="000000"/>
                <w:kern w:val="0"/>
                <w:sz w:val="20"/>
                <w:szCs w:val="20"/>
                <w:lang w:val="en-US" w:bidi="ar-SA"/>
              </w:rPr>
            </w:pPr>
            <w:r>
              <w:rPr>
                <w:rFonts w:cs="Arial" w:ascii="Arial" w:hAnsi="Arial"/>
                <w:b/>
                <w:bCs/>
                <w:color w:val="000000"/>
                <w:kern w:val="0"/>
                <w:sz w:val="20"/>
                <w:szCs w:val="20"/>
                <w:lang w:val="en-US" w:bidi="ar-SA"/>
              </w:rPr>
              <w:t>References</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ALEX, P, et al.  Partitioning sparse matrices with eigenvectors of graphs, </w:t>
            </w:r>
            <w:r>
              <w:rPr>
                <w:rFonts w:cs="Arial" w:ascii="Arial" w:hAnsi="Arial"/>
                <w:b/>
                <w:bCs/>
                <w:color w:val="000000"/>
                <w:kern w:val="0"/>
                <w:sz w:val="16"/>
                <w:szCs w:val="16"/>
                <w:lang w:val="en-US" w:bidi="ar-SA"/>
              </w:rPr>
              <w:t>SIAM Journal on matrix analysis and applications</w:t>
            </w:r>
            <w:r>
              <w:rPr>
                <w:rFonts w:cs="Arial" w:ascii="Arial" w:hAnsi="Arial"/>
                <w:color w:val="000000"/>
                <w:kern w:val="0"/>
                <w:sz w:val="16"/>
                <w:szCs w:val="16"/>
                <w:lang w:val="en-US" w:bidi="ar-SA"/>
              </w:rPr>
              <w:t>, 11, p. 430 – 452, 1990.</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ASTA, DM, and SHALIZI, CR. Geometric network comparisons, </w:t>
            </w:r>
            <w:r>
              <w:rPr>
                <w:rFonts w:cs="Arial" w:ascii="Arial" w:hAnsi="Arial"/>
                <w:b/>
                <w:bCs/>
                <w:color w:val="000000"/>
                <w:kern w:val="0"/>
                <w:sz w:val="16"/>
                <w:szCs w:val="16"/>
                <w:lang w:val="en-US" w:bidi="ar-SA"/>
              </w:rPr>
              <w:t>Proceedings of the Thirty- First Conference on Uncertainty in Artificial Intelligence. AUAI Press</w:t>
            </w:r>
            <w:r>
              <w:rPr>
                <w:rFonts w:cs="Arial" w:ascii="Arial" w:hAnsi="Arial"/>
                <w:color w:val="000000"/>
                <w:kern w:val="0"/>
                <w:sz w:val="16"/>
                <w:szCs w:val="16"/>
                <w:lang w:val="en-US" w:bidi="ar-SA"/>
              </w:rPr>
              <w:t>, p. 102-110, 2015.</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BOLLOBÁS, B. Random graphs: Modern graph theory, </w:t>
            </w:r>
            <w:r>
              <w:rPr>
                <w:rFonts w:cs="Arial" w:ascii="Arial" w:hAnsi="Arial"/>
                <w:b/>
                <w:bCs/>
                <w:color w:val="000000"/>
                <w:kern w:val="0"/>
                <w:sz w:val="16"/>
                <w:szCs w:val="16"/>
                <w:lang w:val="en-US" w:bidi="ar-SA"/>
              </w:rPr>
              <w:t>Springer</w:t>
            </w:r>
            <w:r>
              <w:rPr>
                <w:rFonts w:cs="Arial" w:ascii="Arial" w:hAnsi="Arial"/>
                <w:color w:val="000000"/>
                <w:kern w:val="0"/>
                <w:sz w:val="16"/>
                <w:szCs w:val="16"/>
                <w:lang w:val="en-US" w:bidi="ar-SA"/>
              </w:rPr>
              <w:t>, p. 215 – 252, 1998.</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BOLLOBÁS, B, et al. Percolation on dense graph sequences, </w:t>
            </w:r>
            <w:r>
              <w:rPr>
                <w:rFonts w:cs="Arial" w:ascii="Arial" w:hAnsi="Arial"/>
                <w:b/>
                <w:bCs/>
                <w:color w:val="000000"/>
                <w:kern w:val="0"/>
                <w:sz w:val="16"/>
                <w:szCs w:val="16"/>
                <w:lang w:val="en-US" w:bidi="ar-SA"/>
              </w:rPr>
              <w:t>The Annals of Probability</w:t>
            </w:r>
            <w:r>
              <w:rPr>
                <w:rFonts w:cs="Arial" w:ascii="Arial" w:hAnsi="Arial"/>
                <w:color w:val="000000"/>
                <w:kern w:val="0"/>
                <w:sz w:val="16"/>
                <w:szCs w:val="16"/>
                <w:lang w:val="en-US" w:bidi="ar-SA"/>
              </w:rPr>
              <w:t>, 38, p. 150 – 183, 2010.</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BOOTH, TE. Power iteration method for the several largest eigenvalues and eigenfunctions, </w:t>
            </w:r>
            <w:r>
              <w:rPr>
                <w:rFonts w:cs="Arial" w:ascii="Arial" w:hAnsi="Arial"/>
                <w:b/>
                <w:bCs/>
                <w:color w:val="000000"/>
                <w:kern w:val="0"/>
                <w:sz w:val="16"/>
                <w:szCs w:val="16"/>
                <w:lang w:val="en-US" w:bidi="ar-SA"/>
              </w:rPr>
              <w:t>Nuclear science and engineering</w:t>
            </w:r>
            <w:r>
              <w:rPr>
                <w:rFonts w:cs="Arial" w:ascii="Arial" w:hAnsi="Arial"/>
                <w:color w:val="000000"/>
                <w:kern w:val="0"/>
                <w:sz w:val="16"/>
                <w:szCs w:val="16"/>
                <w:lang w:val="en-US" w:bidi="ar-SA"/>
              </w:rPr>
              <w:t>, 154, p. 48 – 62, 2006.</w:t>
            </w:r>
          </w:p>
          <w:p>
            <w:pPr>
              <w:pStyle w:val="NormalWeb"/>
              <w:widowControl w:val="false"/>
              <w:spacing w:before="0" w:after="0"/>
              <w:jc w:val="both"/>
              <w:rPr>
                <w:rFonts w:ascii="Arial" w:hAnsi="Arial" w:cs="Arial"/>
                <w:color w:val="000000"/>
                <w:kern w:val="0"/>
                <w:sz w:val="16"/>
                <w:szCs w:val="16"/>
                <w:lang w:val="en-US" w:bidi="ar-SA"/>
              </w:rPr>
            </w:pPr>
            <w:r>
              <w:rPr>
                <w:rFonts w:cs="Arial" w:ascii="Arial" w:hAnsi="Arial"/>
                <w:color w:val="000000"/>
                <w:kern w:val="0"/>
                <w:sz w:val="16"/>
                <w:szCs w:val="16"/>
                <w:lang w:val="en-US" w:bidi="ar-SA"/>
              </w:rPr>
              <w:t>BRIANDAVIES, E, et al. Discrete nodal domains theorems, Linear Algebra and its Applications, 336, p. 51 - 60, 2001</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CAN, ML, et al. Optimization via low-rank approximation for community detection in networks, </w:t>
            </w:r>
            <w:r>
              <w:rPr>
                <w:rFonts w:cs="Arial" w:ascii="Arial" w:hAnsi="Arial"/>
                <w:b/>
                <w:bCs/>
                <w:color w:val="000000"/>
                <w:kern w:val="0"/>
                <w:sz w:val="16"/>
                <w:szCs w:val="16"/>
                <w:lang w:val="en-US" w:bidi="ar-SA"/>
              </w:rPr>
              <w:t>The Annals of Statistics</w:t>
            </w:r>
            <w:r>
              <w:rPr>
                <w:rFonts w:cs="Arial" w:ascii="Arial" w:hAnsi="Arial"/>
                <w:color w:val="000000"/>
                <w:kern w:val="0"/>
                <w:sz w:val="16"/>
                <w:szCs w:val="16"/>
                <w:lang w:val="en-US" w:bidi="ar-SA"/>
              </w:rPr>
              <w:t>, 44, p. 373 – 400, 2016.</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CANTWELL, GT and NEWMAN MEJ. Message passing on networks with loops, </w:t>
            </w:r>
            <w:r>
              <w:rPr>
                <w:rFonts w:cs="Arial" w:ascii="Arial" w:hAnsi="Arial"/>
                <w:b/>
                <w:bCs/>
                <w:color w:val="000000"/>
                <w:kern w:val="0"/>
                <w:sz w:val="16"/>
                <w:szCs w:val="16"/>
                <w:lang w:val="en-US" w:bidi="ar-SA"/>
              </w:rPr>
              <w:t>Proceedings of the National Academy of Sciences</w:t>
            </w:r>
            <w:r>
              <w:rPr>
                <w:rFonts w:cs="Arial" w:ascii="Arial" w:hAnsi="Arial"/>
                <w:color w:val="000000"/>
                <w:kern w:val="0"/>
                <w:sz w:val="16"/>
                <w:szCs w:val="16"/>
                <w:lang w:val="en-US" w:bidi="ar-SA"/>
              </w:rPr>
              <w:t>, 116, p. 23398 - 23403, 2019.</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CERQUEIRA, A, et al. A test of hypotheses for random graph distributions built from EEG data, </w:t>
            </w:r>
            <w:r>
              <w:rPr>
                <w:rFonts w:cs="Arial" w:ascii="Arial" w:hAnsi="Arial"/>
                <w:b/>
                <w:bCs/>
                <w:color w:val="000000"/>
                <w:kern w:val="0"/>
                <w:sz w:val="16"/>
                <w:szCs w:val="16"/>
                <w:lang w:val="en-US" w:bidi="ar-SA"/>
              </w:rPr>
              <w:t>IEEE Transactions on Network Science and Engineering</w:t>
            </w:r>
            <w:r>
              <w:rPr>
                <w:rFonts w:cs="Arial" w:ascii="Arial" w:hAnsi="Arial"/>
                <w:color w:val="000000"/>
                <w:kern w:val="0"/>
                <w:sz w:val="16"/>
                <w:szCs w:val="16"/>
                <w:lang w:val="en-US" w:bidi="ar-SA"/>
              </w:rPr>
              <w:t>, 4, p. 75-82, 2017.</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CHEN, H and JOST, J. Minimum vertex covers and the spectrum of the normalized Laplacian on trees, </w:t>
            </w:r>
            <w:r>
              <w:rPr>
                <w:rFonts w:cs="Arial" w:ascii="Arial" w:hAnsi="Arial"/>
                <w:b/>
                <w:bCs/>
                <w:color w:val="000000"/>
                <w:kern w:val="0"/>
                <w:sz w:val="16"/>
                <w:szCs w:val="16"/>
                <w:lang w:val="en-US" w:bidi="ar-SA"/>
              </w:rPr>
              <w:t>Linear algebra and its applications</w:t>
            </w:r>
            <w:r>
              <w:rPr>
                <w:rFonts w:cs="Arial" w:ascii="Arial" w:hAnsi="Arial"/>
                <w:color w:val="000000"/>
                <w:kern w:val="0"/>
                <w:sz w:val="16"/>
                <w:szCs w:val="16"/>
                <w:lang w:val="en-US" w:bidi="ar-SA"/>
              </w:rPr>
              <w:t>, 437, 1089 - 1101, 2012.</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CHUNG, FRK. Diameters and eigenvalues, </w:t>
            </w:r>
            <w:r>
              <w:rPr>
                <w:rFonts w:cs="Arial" w:ascii="Arial" w:hAnsi="Arial"/>
                <w:b/>
                <w:bCs/>
                <w:color w:val="000000"/>
                <w:kern w:val="0"/>
                <w:sz w:val="16"/>
                <w:szCs w:val="16"/>
                <w:lang w:val="en-US" w:bidi="ar-SA"/>
              </w:rPr>
              <w:t>Journal of the American Mathematical Society</w:t>
            </w:r>
            <w:r>
              <w:rPr>
                <w:rFonts w:cs="Arial" w:ascii="Arial" w:hAnsi="Arial"/>
                <w:color w:val="000000"/>
                <w:kern w:val="0"/>
                <w:sz w:val="16"/>
                <w:szCs w:val="16"/>
                <w:lang w:val="en-US" w:bidi="ar-SA"/>
              </w:rPr>
              <w:t>, 2, p. 187 – 196, 1989.</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CHUNG, F, et al. The spectra of random graphs with given expected degrees, </w:t>
            </w:r>
            <w:r>
              <w:rPr>
                <w:rFonts w:cs="Arial" w:ascii="Arial" w:hAnsi="Arial"/>
                <w:b/>
                <w:bCs/>
                <w:color w:val="000000"/>
                <w:kern w:val="0"/>
                <w:sz w:val="16"/>
                <w:szCs w:val="16"/>
                <w:lang w:val="en-US" w:bidi="ar-SA"/>
              </w:rPr>
              <w:t>Internet Mathematics</w:t>
            </w:r>
            <w:r>
              <w:rPr>
                <w:rFonts w:cs="Arial" w:ascii="Arial" w:hAnsi="Arial"/>
                <w:color w:val="000000"/>
                <w:kern w:val="0"/>
                <w:sz w:val="16"/>
                <w:szCs w:val="16"/>
                <w:lang w:val="en-US" w:bidi="ar-SA"/>
              </w:rPr>
              <w:t>, 1, p. 257 – 275, 2004.</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FA-YUEH, W. Theory of resistor networks: the two-point resistance, </w:t>
            </w:r>
            <w:r>
              <w:rPr>
                <w:rFonts w:cs="Arial" w:ascii="Arial" w:hAnsi="Arial"/>
                <w:b/>
                <w:bCs/>
                <w:color w:val="000000"/>
                <w:kern w:val="0"/>
                <w:sz w:val="16"/>
                <w:szCs w:val="16"/>
                <w:lang w:val="en-US" w:bidi="ar-SA"/>
              </w:rPr>
              <w:t>Journal of Physics A: Mathematical and General</w:t>
            </w:r>
            <w:r>
              <w:rPr>
                <w:rFonts w:cs="Arial" w:ascii="Arial" w:hAnsi="Arial"/>
                <w:color w:val="000000"/>
                <w:kern w:val="0"/>
                <w:sz w:val="16"/>
                <w:szCs w:val="16"/>
                <w:lang w:val="en-US" w:bidi="ar-SA"/>
              </w:rPr>
              <w:t>, 37, p. 6653, 2004.</w:t>
            </w:r>
          </w:p>
          <w:p>
            <w:pPr>
              <w:pStyle w:val="NormalWeb"/>
              <w:widowControl w:val="false"/>
              <w:spacing w:before="0" w:after="0"/>
              <w:jc w:val="both"/>
              <w:rPr>
                <w:rFonts w:ascii="Arial" w:hAnsi="Arial" w:cs="Arial"/>
                <w:color w:val="000000"/>
                <w:kern w:val="0"/>
                <w:sz w:val="16"/>
                <w:szCs w:val="16"/>
                <w:lang w:val="en-US" w:bidi="ar-SA"/>
              </w:rPr>
            </w:pPr>
            <w:r>
              <w:rPr>
                <w:rFonts w:cs="Arial" w:ascii="Arial" w:hAnsi="Arial"/>
                <w:color w:val="000000"/>
                <w:kern w:val="0"/>
                <w:sz w:val="16"/>
                <w:szCs w:val="16"/>
                <w:lang w:val="en-US" w:bidi="ar-SA"/>
              </w:rPr>
              <w:t>FRITZ, A, et al. Cograph editing: Merging modules is equivalent to editing P_4s, The Art of Discrete and Applied Mathematics, 3, 2, 2020.</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FUJITA, A, et al. A statistical method to distinguish functional brain networks, </w:t>
            </w:r>
            <w:r>
              <w:rPr>
                <w:rFonts w:cs="Arial" w:ascii="Arial" w:hAnsi="Arial"/>
                <w:b/>
                <w:bCs/>
                <w:color w:val="000000"/>
                <w:kern w:val="0"/>
                <w:sz w:val="16"/>
                <w:szCs w:val="16"/>
                <w:lang w:val="en-US" w:bidi="ar-SA"/>
              </w:rPr>
              <w:t>Frontiers in Neuroscience</w:t>
            </w:r>
            <w:r>
              <w:rPr>
                <w:rFonts w:cs="Arial" w:ascii="Arial" w:hAnsi="Arial"/>
                <w:color w:val="000000"/>
                <w:kern w:val="0"/>
                <w:sz w:val="16"/>
                <w:szCs w:val="16"/>
                <w:lang w:val="en-US" w:bidi="ar-SA"/>
              </w:rPr>
              <w:t>, 11, 1, 2017a.</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FUJITA, A, et al. Correlation between graphs with an application to brain network analysis, </w:t>
            </w:r>
            <w:r>
              <w:rPr>
                <w:rFonts w:cs="Arial" w:ascii="Arial" w:hAnsi="Arial"/>
                <w:b/>
                <w:bCs/>
                <w:color w:val="000000"/>
                <w:kern w:val="0"/>
                <w:sz w:val="16"/>
                <w:szCs w:val="16"/>
                <w:lang w:val="en-US" w:bidi="ar-SA"/>
              </w:rPr>
              <w:t>Computational Statistics &amp; Data Analysis</w:t>
            </w:r>
            <w:r>
              <w:rPr>
                <w:rFonts w:cs="Arial" w:ascii="Arial" w:hAnsi="Arial"/>
                <w:color w:val="000000"/>
                <w:kern w:val="0"/>
                <w:sz w:val="16"/>
                <w:szCs w:val="16"/>
                <w:lang w:val="en-US" w:bidi="ar-SA"/>
              </w:rPr>
              <w:t>, 109, p. 76 – 92, 2017b.</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FUJITA, A, et al. A semi-parametric statistical test to compare complex networks, </w:t>
            </w:r>
            <w:r>
              <w:rPr>
                <w:rFonts w:cs="Arial" w:ascii="Arial" w:hAnsi="Arial"/>
                <w:b/>
                <w:bCs/>
                <w:color w:val="000000"/>
                <w:kern w:val="0"/>
                <w:sz w:val="16"/>
                <w:szCs w:val="16"/>
                <w:lang w:val="en-US" w:bidi="ar-SA"/>
              </w:rPr>
              <w:t>Journal of Complex Networks</w:t>
            </w:r>
            <w:r>
              <w:rPr>
                <w:rFonts w:cs="Arial" w:ascii="Arial" w:hAnsi="Arial"/>
                <w:color w:val="000000"/>
                <w:kern w:val="0"/>
                <w:sz w:val="16"/>
                <w:szCs w:val="16"/>
                <w:lang w:val="en-US" w:bidi="ar-SA"/>
              </w:rPr>
              <w:t>, 8, p. cnz028, 2020.</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GANDER, W. Algorithms for the QR decomposition, </w:t>
            </w:r>
            <w:r>
              <w:rPr>
                <w:rFonts w:cs="Arial" w:ascii="Arial" w:hAnsi="Arial"/>
                <w:b/>
                <w:bCs/>
                <w:color w:val="000000"/>
                <w:kern w:val="0"/>
                <w:sz w:val="16"/>
                <w:szCs w:val="16"/>
                <w:lang w:val="en-US" w:bidi="ar-SA"/>
              </w:rPr>
              <w:t>Research Report</w:t>
            </w:r>
            <w:r>
              <w:rPr>
                <w:rFonts w:cs="Arial" w:ascii="Arial" w:hAnsi="Arial"/>
                <w:color w:val="000000"/>
                <w:kern w:val="0"/>
                <w:sz w:val="16"/>
                <w:szCs w:val="16"/>
                <w:lang w:val="en-US" w:bidi="ar-SA"/>
              </w:rPr>
              <w:t>, 80, p. 1251 – 1268, 1980.</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GHOSHDASTIDAR, D, et al. Two-sample tests for large random graphs using network statistics, </w:t>
            </w:r>
            <w:r>
              <w:rPr>
                <w:rFonts w:cs="Arial" w:ascii="Arial" w:hAnsi="Arial"/>
                <w:b/>
                <w:bCs/>
                <w:color w:val="000000"/>
                <w:kern w:val="0"/>
                <w:sz w:val="16"/>
                <w:szCs w:val="16"/>
                <w:lang w:val="en-US" w:bidi="ar-SA"/>
              </w:rPr>
              <w:t>Conference on Learning Theory. PMLR</w:t>
            </w:r>
            <w:r>
              <w:rPr>
                <w:rFonts w:cs="Arial" w:ascii="Arial" w:hAnsi="Arial"/>
                <w:color w:val="000000"/>
                <w:kern w:val="0"/>
                <w:sz w:val="16"/>
                <w:szCs w:val="16"/>
                <w:lang w:val="en-US" w:bidi="ar-SA"/>
              </w:rPr>
              <w:t>, 2017.</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GINESTET, CE, et al. Hypothesis testing for network data in functional neuroimaging, </w:t>
            </w:r>
            <w:r>
              <w:rPr>
                <w:rFonts w:cs="Arial" w:ascii="Arial" w:hAnsi="Arial"/>
                <w:b/>
                <w:bCs/>
                <w:color w:val="000000"/>
                <w:kern w:val="0"/>
                <w:sz w:val="16"/>
                <w:szCs w:val="16"/>
                <w:lang w:val="en-US" w:bidi="ar-SA"/>
              </w:rPr>
              <w:t>Ann. Appl. Stat.,</w:t>
            </w:r>
            <w:r>
              <w:rPr>
                <w:rFonts w:cs="Arial" w:ascii="Arial" w:hAnsi="Arial"/>
                <w:color w:val="000000"/>
                <w:kern w:val="0"/>
                <w:sz w:val="16"/>
                <w:szCs w:val="16"/>
                <w:lang w:val="en-US" w:bidi="ar-SA"/>
              </w:rPr>
              <w:t xml:space="preserve"> 11, p. 725-750, 2017.</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GU, J, et al. Spectral classes of regular, random, and empirical graphs, </w:t>
            </w:r>
            <w:r>
              <w:rPr>
                <w:rFonts w:cs="Arial" w:ascii="Arial" w:hAnsi="Arial"/>
                <w:b/>
                <w:bCs/>
                <w:color w:val="000000"/>
                <w:kern w:val="0"/>
                <w:sz w:val="16"/>
                <w:szCs w:val="16"/>
                <w:lang w:val="en-US" w:bidi="ar-SA"/>
              </w:rPr>
              <w:t>Linear Algebra and its Applications</w:t>
            </w:r>
            <w:r>
              <w:rPr>
                <w:rFonts w:cs="Arial" w:ascii="Arial" w:hAnsi="Arial"/>
                <w:color w:val="000000"/>
                <w:kern w:val="0"/>
                <w:sz w:val="16"/>
                <w:szCs w:val="16"/>
                <w:lang w:val="en-US" w:bidi="ar-SA"/>
              </w:rPr>
              <w:t>. 489, p. 30 - 49, 2016.</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HAIYAN, C and FUJI Z. Resistance distance and the normalized Laplacian spectrum, </w:t>
            </w:r>
            <w:r>
              <w:rPr>
                <w:rFonts w:cs="Arial" w:ascii="Arial" w:hAnsi="Arial"/>
                <w:b/>
                <w:bCs/>
                <w:color w:val="000000"/>
                <w:kern w:val="0"/>
                <w:sz w:val="16"/>
                <w:szCs w:val="16"/>
                <w:lang w:val="en-US" w:bidi="ar-SA"/>
              </w:rPr>
              <w:t>Discrete Applied Mathematics</w:t>
            </w:r>
            <w:r>
              <w:rPr>
                <w:rFonts w:cs="Arial" w:ascii="Arial" w:hAnsi="Arial"/>
                <w:color w:val="000000"/>
                <w:kern w:val="0"/>
                <w:sz w:val="16"/>
                <w:szCs w:val="16"/>
                <w:lang w:val="en-US" w:bidi="ar-SA"/>
              </w:rPr>
              <w:t>, 155, p. 654 – 661, 2007.</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HAO, C and JÜRGEN, J. Minimum vertex covers and the spectrum of the normalized Laplacian on trees, </w:t>
            </w:r>
            <w:r>
              <w:rPr>
                <w:rFonts w:cs="Arial" w:ascii="Arial" w:hAnsi="Arial"/>
                <w:b/>
                <w:bCs/>
                <w:color w:val="000000"/>
                <w:kern w:val="0"/>
                <w:sz w:val="16"/>
                <w:szCs w:val="16"/>
                <w:lang w:val="en-US" w:bidi="ar-SA"/>
              </w:rPr>
              <w:t>Linear algebra and its applications</w:t>
            </w:r>
            <w:r>
              <w:rPr>
                <w:rFonts w:cs="Arial" w:ascii="Arial" w:hAnsi="Arial"/>
                <w:color w:val="000000"/>
                <w:kern w:val="0"/>
                <w:sz w:val="16"/>
                <w:szCs w:val="16"/>
                <w:lang w:val="en-US" w:bidi="ar-SA"/>
              </w:rPr>
              <w:t>, 437, p. 1089 – 1101, 2012.</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HELLMUTH, M, et al. Approximate graph products, </w:t>
            </w:r>
            <w:r>
              <w:rPr>
                <w:rFonts w:cs="Arial" w:ascii="Arial" w:hAnsi="Arial"/>
                <w:b/>
                <w:bCs/>
                <w:color w:val="000000"/>
                <w:kern w:val="0"/>
                <w:sz w:val="16"/>
                <w:szCs w:val="16"/>
                <w:lang w:val="en-US" w:bidi="ar-SA"/>
              </w:rPr>
              <w:t>European Journal of Combinatorics</w:t>
            </w:r>
            <w:r>
              <w:rPr>
                <w:rFonts w:cs="Arial" w:ascii="Arial" w:hAnsi="Arial"/>
                <w:color w:val="000000"/>
                <w:kern w:val="0"/>
                <w:sz w:val="16"/>
                <w:szCs w:val="16"/>
                <w:lang w:val="en-US" w:bidi="ar-SA"/>
              </w:rPr>
              <w:t>, 30, p. 1119 - 1133, 2009.</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HUIMIN, L, et al. Computational drug repositioning using low-rank matrix approximation and randomized algorithms, </w:t>
            </w:r>
            <w:r>
              <w:rPr>
                <w:rFonts w:cs="Arial" w:ascii="Arial" w:hAnsi="Arial"/>
                <w:b/>
                <w:bCs/>
                <w:color w:val="000000"/>
                <w:kern w:val="0"/>
                <w:sz w:val="16"/>
                <w:szCs w:val="16"/>
                <w:lang w:val="en-US" w:bidi="ar-SA"/>
              </w:rPr>
              <w:t>Bioinformatics</w:t>
            </w:r>
            <w:r>
              <w:rPr>
                <w:rFonts w:cs="Arial" w:ascii="Arial" w:hAnsi="Arial"/>
                <w:color w:val="000000"/>
                <w:kern w:val="0"/>
                <w:sz w:val="16"/>
                <w:szCs w:val="16"/>
                <w:lang w:val="en-US" w:bidi="ar-SA"/>
              </w:rPr>
              <w:t>, 34, p. 1904 – 1912, 2018.</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KOLACZYK, ED, et al. Averages of unlabeled networks: Geometric characterization and asymptotic behavior, </w:t>
            </w:r>
            <w:r>
              <w:rPr>
                <w:rFonts w:cs="Arial" w:ascii="Arial" w:hAnsi="Arial"/>
                <w:b/>
                <w:bCs/>
                <w:color w:val="000000"/>
                <w:kern w:val="0"/>
                <w:sz w:val="16"/>
                <w:szCs w:val="16"/>
                <w:lang w:val="en-US" w:bidi="ar-SA"/>
              </w:rPr>
              <w:t>Annals of Statistics</w:t>
            </w:r>
            <w:r>
              <w:rPr>
                <w:rFonts w:cs="Arial" w:ascii="Arial" w:hAnsi="Arial"/>
                <w:color w:val="000000"/>
                <w:kern w:val="0"/>
                <w:sz w:val="16"/>
                <w:szCs w:val="16"/>
                <w:lang w:val="en-US" w:bidi="ar-SA"/>
              </w:rPr>
              <w:t>, 48, p. 514-538, 2020.</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LE, CM, et al.  Optimization via low-rank approximation for community detection in networks, </w:t>
            </w:r>
            <w:r>
              <w:rPr>
                <w:rFonts w:cs="Arial" w:ascii="Arial" w:hAnsi="Arial"/>
                <w:b/>
                <w:bCs/>
                <w:color w:val="000000"/>
                <w:kern w:val="0"/>
                <w:sz w:val="16"/>
                <w:szCs w:val="16"/>
                <w:lang w:val="en-US" w:bidi="ar-SA"/>
              </w:rPr>
              <w:t>The Annals of Statistics</w:t>
            </w:r>
            <w:r>
              <w:rPr>
                <w:rFonts w:cs="Arial" w:ascii="Arial" w:hAnsi="Arial"/>
                <w:color w:val="000000"/>
                <w:kern w:val="0"/>
                <w:sz w:val="16"/>
                <w:szCs w:val="16"/>
                <w:lang w:val="en-US" w:bidi="ar-SA"/>
              </w:rPr>
              <w:t>, 44, p. 373 – 400, 2016.</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LUO, H, et al. Computational drug repositioning using low-rank matrix approximation and randomized algorithms, </w:t>
            </w:r>
            <w:r>
              <w:rPr>
                <w:rFonts w:cs="Arial" w:ascii="Arial" w:hAnsi="Arial"/>
                <w:b/>
                <w:bCs/>
                <w:color w:val="000000"/>
                <w:kern w:val="0"/>
                <w:sz w:val="16"/>
                <w:szCs w:val="16"/>
                <w:lang w:val="en-US" w:bidi="ar-SA"/>
              </w:rPr>
              <w:t>Bioinformatics</w:t>
            </w:r>
            <w:r>
              <w:rPr>
                <w:rFonts w:cs="Arial" w:ascii="Arial" w:hAnsi="Arial"/>
                <w:color w:val="000000"/>
                <w:kern w:val="0"/>
                <w:sz w:val="16"/>
                <w:szCs w:val="16"/>
                <w:lang w:val="en-US" w:bidi="ar-SA"/>
              </w:rPr>
              <w:t>, 34, 1904 – 1912, 2018.</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MARTIN, T, et al. Localization and centrality in networks, </w:t>
            </w:r>
            <w:r>
              <w:rPr>
                <w:rFonts w:cs="Arial" w:ascii="Arial" w:hAnsi="Arial"/>
                <w:b/>
                <w:bCs/>
                <w:color w:val="000000"/>
                <w:kern w:val="0"/>
                <w:sz w:val="16"/>
                <w:szCs w:val="16"/>
                <w:lang w:val="en-US" w:bidi="ar-SA"/>
              </w:rPr>
              <w:t>Physical Review E</w:t>
            </w:r>
            <w:r>
              <w:rPr>
                <w:rFonts w:cs="Arial" w:ascii="Arial" w:hAnsi="Arial"/>
                <w:color w:val="000000"/>
                <w:kern w:val="0"/>
                <w:sz w:val="16"/>
                <w:szCs w:val="16"/>
                <w:lang w:val="en-US" w:bidi="ar-SA"/>
              </w:rPr>
              <w:t>, 90, p. 052808, 2014.</w:t>
            </w:r>
          </w:p>
          <w:p>
            <w:pPr>
              <w:pStyle w:val="NormalWeb"/>
              <w:widowControl w:val="false"/>
              <w:spacing w:before="0" w:after="0"/>
              <w:jc w:val="both"/>
              <w:rPr>
                <w:rFonts w:ascii="Arial" w:hAnsi="Arial" w:cs="Arial"/>
                <w:color w:val="000000"/>
                <w:kern w:val="0"/>
                <w:sz w:val="16"/>
                <w:szCs w:val="16"/>
                <w:lang w:val="en-US" w:bidi="ar-SA"/>
              </w:rPr>
            </w:pPr>
            <w:r>
              <w:rPr>
                <w:rFonts w:cs="Arial" w:ascii="Arial" w:hAnsi="Arial"/>
                <w:color w:val="000000"/>
                <w:kern w:val="0"/>
                <w:sz w:val="16"/>
                <w:szCs w:val="16"/>
                <w:lang w:val="en-US" w:bidi="ar-SA"/>
              </w:rPr>
              <w:t>MASON, P, and GLEESON, JP. Dynamical systems on networks: A tutorial, arXiv preprint arXiv:1403.7663, 2014.</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METZ, FL, et al. Spectra of sparse regular graphs with loops, </w:t>
            </w:r>
            <w:r>
              <w:rPr>
                <w:rFonts w:cs="Arial" w:ascii="Arial" w:hAnsi="Arial"/>
                <w:b/>
                <w:bCs/>
                <w:color w:val="000000"/>
                <w:kern w:val="0"/>
                <w:sz w:val="16"/>
                <w:szCs w:val="16"/>
                <w:lang w:val="en-US" w:bidi="ar-SA"/>
              </w:rPr>
              <w:t>Physical Review E</w:t>
            </w:r>
            <w:r>
              <w:rPr>
                <w:rFonts w:cs="Arial" w:ascii="Arial" w:hAnsi="Arial"/>
                <w:color w:val="000000"/>
                <w:kern w:val="0"/>
                <w:sz w:val="16"/>
                <w:szCs w:val="16"/>
                <w:lang w:val="en-US" w:bidi="ar-SA"/>
              </w:rPr>
              <w:t>, 84, p. 055101, 2011.</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MIROSLAV, F. Algebraic connectivity of graphs, </w:t>
            </w:r>
            <w:r>
              <w:rPr>
                <w:rFonts w:cs="Arial" w:ascii="Arial" w:hAnsi="Arial"/>
                <w:b/>
                <w:bCs/>
                <w:color w:val="000000"/>
                <w:kern w:val="0"/>
                <w:sz w:val="16"/>
                <w:szCs w:val="16"/>
                <w:lang w:val="en-US" w:bidi="ar-SA"/>
              </w:rPr>
              <w:t>Czechoslovak Mathematical Journal</w:t>
            </w:r>
            <w:r>
              <w:rPr>
                <w:rFonts w:cs="Arial" w:ascii="Arial" w:hAnsi="Arial"/>
                <w:color w:val="000000"/>
                <w:kern w:val="0"/>
                <w:sz w:val="16"/>
                <w:szCs w:val="16"/>
                <w:lang w:val="en-US" w:bidi="ar-SA"/>
              </w:rPr>
              <w:t>, 23, p. 298 – 305, 1973.</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NADAKUDITI, RR and NEWMAN, MEJ. Graph spectra and the detectability of community structure in networks, </w:t>
            </w:r>
            <w:r>
              <w:rPr>
                <w:rFonts w:cs="Arial" w:ascii="Arial" w:hAnsi="Arial"/>
                <w:b/>
                <w:bCs/>
                <w:color w:val="000000"/>
                <w:kern w:val="0"/>
                <w:sz w:val="16"/>
                <w:szCs w:val="16"/>
                <w:lang w:val="en-US" w:bidi="ar-SA"/>
              </w:rPr>
              <w:t>Physical Review Letters</w:t>
            </w:r>
            <w:r>
              <w:rPr>
                <w:rFonts w:cs="Arial" w:ascii="Arial" w:hAnsi="Arial"/>
                <w:color w:val="000000"/>
                <w:kern w:val="0"/>
                <w:sz w:val="16"/>
                <w:szCs w:val="16"/>
                <w:lang w:val="en-US" w:bidi="ar-SA"/>
              </w:rPr>
              <w:t>, 108, p. 188701, 2012.</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NADAKUDIITI, RR and NEWMAN, MEJ. Spectra of random graphs with arbitrary expected degrees, </w:t>
            </w:r>
            <w:r>
              <w:rPr>
                <w:rFonts w:cs="Arial" w:ascii="Arial" w:hAnsi="Arial"/>
                <w:b/>
                <w:bCs/>
                <w:color w:val="000000"/>
                <w:kern w:val="0"/>
                <w:sz w:val="16"/>
                <w:szCs w:val="16"/>
                <w:lang w:val="en-US" w:bidi="ar-SA"/>
              </w:rPr>
              <w:t>Physical Review E</w:t>
            </w:r>
            <w:r>
              <w:rPr>
                <w:rFonts w:cs="Arial" w:ascii="Arial" w:hAnsi="Arial"/>
                <w:color w:val="000000"/>
                <w:kern w:val="0"/>
                <w:sz w:val="16"/>
                <w:szCs w:val="16"/>
                <w:lang w:val="en-US" w:bidi="ar-SA"/>
              </w:rPr>
              <w:t>, 87, p. 012803, 2013.</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NEWMAN, MEJ. Modularity and community structure in networks, </w:t>
            </w:r>
            <w:r>
              <w:rPr>
                <w:rFonts w:cs="Arial" w:ascii="Arial" w:hAnsi="Arial"/>
                <w:b/>
                <w:bCs/>
                <w:color w:val="000000"/>
                <w:kern w:val="0"/>
                <w:sz w:val="16"/>
                <w:szCs w:val="16"/>
                <w:lang w:val="en-US" w:bidi="ar-SA"/>
              </w:rPr>
              <w:t>Proceedings of the National Academy of Sciences</w:t>
            </w:r>
            <w:r>
              <w:rPr>
                <w:rFonts w:cs="Arial" w:ascii="Arial" w:hAnsi="Arial"/>
                <w:color w:val="000000"/>
                <w:kern w:val="0"/>
                <w:sz w:val="16"/>
                <w:szCs w:val="16"/>
                <w:lang w:val="en-US" w:bidi="ar-SA"/>
              </w:rPr>
              <w:t>, 103, p. 8577 – 8582, 2006.</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NEWMAN, M.  Networks. </w:t>
            </w:r>
            <w:r>
              <w:rPr>
                <w:rFonts w:cs="Arial" w:ascii="Arial" w:hAnsi="Arial"/>
                <w:b/>
                <w:bCs/>
                <w:color w:val="000000"/>
                <w:kern w:val="0"/>
                <w:sz w:val="16"/>
                <w:szCs w:val="16"/>
                <w:lang w:val="en-US" w:bidi="ar-SA"/>
              </w:rPr>
              <w:t>Oxford university press</w:t>
            </w:r>
            <w:r>
              <w:rPr>
                <w:rFonts w:cs="Arial" w:ascii="Arial" w:hAnsi="Arial"/>
                <w:color w:val="000000"/>
                <w:kern w:val="0"/>
                <w:sz w:val="16"/>
                <w:szCs w:val="16"/>
                <w:lang w:val="en-US" w:bidi="ar-SA"/>
              </w:rPr>
              <w:t>, 2018.</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NEWMAN, MEJ. Spectra of networks containing short loops, </w:t>
            </w:r>
            <w:r>
              <w:rPr>
                <w:rFonts w:cs="Arial" w:ascii="Arial" w:hAnsi="Arial"/>
                <w:b/>
                <w:bCs/>
                <w:color w:val="000000"/>
                <w:kern w:val="0"/>
                <w:sz w:val="16"/>
                <w:szCs w:val="16"/>
                <w:lang w:val="en-US" w:bidi="ar-SA"/>
              </w:rPr>
              <w:t> Physical Review E</w:t>
            </w:r>
            <w:r>
              <w:rPr>
                <w:rFonts w:cs="Arial" w:ascii="Arial" w:hAnsi="Arial"/>
                <w:color w:val="000000"/>
                <w:kern w:val="0"/>
                <w:sz w:val="16"/>
                <w:szCs w:val="16"/>
                <w:lang w:val="en-US" w:bidi="ar-SA"/>
              </w:rPr>
              <w:t>, 100, p. 012314, 2019.</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NEWMAN, MEJ, et al. Spectra of random networks with arbitrary degrees, </w:t>
            </w:r>
            <w:r>
              <w:rPr>
                <w:rFonts w:cs="Arial" w:ascii="Arial" w:hAnsi="Arial"/>
                <w:b/>
                <w:bCs/>
                <w:color w:val="000000"/>
                <w:kern w:val="0"/>
                <w:sz w:val="16"/>
                <w:szCs w:val="16"/>
                <w:lang w:val="en-US" w:bidi="ar-SA"/>
              </w:rPr>
              <w:t>Physical Review E</w:t>
            </w:r>
            <w:r>
              <w:rPr>
                <w:rFonts w:cs="Arial" w:ascii="Arial" w:hAnsi="Arial"/>
                <w:color w:val="000000"/>
                <w:kern w:val="0"/>
                <w:sz w:val="16"/>
                <w:szCs w:val="16"/>
                <w:lang w:val="en-US" w:bidi="ar-SA"/>
              </w:rPr>
              <w:t>, 99, p. 042309, 2019.</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PAN, Y, et al. On the normalized Laplacians with some classical parameters involving graph transformations, </w:t>
            </w:r>
            <w:r>
              <w:rPr>
                <w:rFonts w:cs="Arial" w:ascii="Arial" w:hAnsi="Arial"/>
                <w:b/>
                <w:bCs/>
                <w:color w:val="000000"/>
                <w:kern w:val="0"/>
                <w:sz w:val="16"/>
                <w:szCs w:val="16"/>
                <w:lang w:val="en-US" w:bidi="ar-SA"/>
              </w:rPr>
              <w:t>Linear and Multilinear Algebra</w:t>
            </w:r>
            <w:r>
              <w:rPr>
                <w:rFonts w:cs="Arial" w:ascii="Arial" w:hAnsi="Arial"/>
                <w:color w:val="000000"/>
                <w:kern w:val="0"/>
                <w:sz w:val="16"/>
                <w:szCs w:val="16"/>
                <w:lang w:val="en-US" w:bidi="ar-SA"/>
              </w:rPr>
              <w:t>, p. 1 - 23, 2018.</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PHILLIP, B. Power and centrality: A family of measures, </w:t>
            </w:r>
            <w:r>
              <w:rPr>
                <w:rFonts w:cs="Arial" w:ascii="Arial" w:hAnsi="Arial"/>
                <w:b/>
                <w:bCs/>
                <w:color w:val="000000"/>
                <w:kern w:val="0"/>
                <w:sz w:val="16"/>
                <w:szCs w:val="16"/>
                <w:lang w:val="en-US" w:bidi="ar-SA"/>
              </w:rPr>
              <w:t>American journal of sociology</w:t>
            </w:r>
            <w:r>
              <w:rPr>
                <w:rFonts w:cs="Arial" w:ascii="Arial" w:hAnsi="Arial"/>
                <w:color w:val="000000"/>
                <w:kern w:val="0"/>
                <w:sz w:val="16"/>
                <w:szCs w:val="16"/>
                <w:lang w:val="en-US" w:bidi="ar-SA"/>
              </w:rPr>
              <w:t>, 92, p. 1170 – 1182, 1987.</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PORTER, MA and GLEESON, JP. Dynamical systems on networks: A tutorial, </w:t>
            </w:r>
            <w:r>
              <w:rPr>
                <w:rFonts w:cs="Arial" w:ascii="Arial" w:hAnsi="Arial"/>
                <w:b/>
                <w:bCs/>
                <w:color w:val="000000"/>
                <w:kern w:val="0"/>
                <w:sz w:val="16"/>
                <w:szCs w:val="16"/>
                <w:lang w:val="en-US" w:bidi="ar-SA"/>
              </w:rPr>
              <w:t>arXiv preprint arXiv:1403.7663</w:t>
            </w:r>
            <w:r>
              <w:rPr>
                <w:rFonts w:cs="Arial" w:ascii="Arial" w:hAnsi="Arial"/>
                <w:color w:val="000000"/>
                <w:kern w:val="0"/>
                <w:sz w:val="16"/>
                <w:szCs w:val="16"/>
                <w:lang w:val="en-US" w:bidi="ar-SA"/>
              </w:rPr>
              <w:t>, 2014.</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POTHEN, A, et al. Partitioning sparse matrices with eigenvectors of graphs, </w:t>
            </w:r>
            <w:r>
              <w:rPr>
                <w:rFonts w:cs="Arial" w:ascii="Arial" w:hAnsi="Arial"/>
                <w:b/>
                <w:bCs/>
                <w:color w:val="000000"/>
                <w:kern w:val="0"/>
                <w:sz w:val="16"/>
                <w:szCs w:val="16"/>
                <w:lang w:val="en-US" w:bidi="ar-SA"/>
              </w:rPr>
              <w:t>SIAM Journal on matrix analysis and applications</w:t>
            </w:r>
            <w:r>
              <w:rPr>
                <w:rFonts w:cs="Arial" w:ascii="Arial" w:hAnsi="Arial"/>
                <w:color w:val="000000"/>
                <w:kern w:val="0"/>
                <w:sz w:val="16"/>
                <w:szCs w:val="16"/>
                <w:lang w:val="en-US" w:bidi="ar-SA"/>
              </w:rPr>
              <w:t>, 11, 430 – 452, 1990.</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ROGERS, T, et al. Cavity approach to the spectral density of sparse symmetric random matrices, </w:t>
            </w:r>
            <w:r>
              <w:rPr>
                <w:rFonts w:cs="Arial" w:ascii="Arial" w:hAnsi="Arial"/>
                <w:b/>
                <w:bCs/>
                <w:color w:val="000000"/>
                <w:kern w:val="0"/>
                <w:sz w:val="16"/>
                <w:szCs w:val="16"/>
                <w:lang w:val="en-US" w:bidi="ar-SA"/>
              </w:rPr>
              <w:t>Physical Review E</w:t>
            </w:r>
            <w:r>
              <w:rPr>
                <w:rFonts w:cs="Arial" w:ascii="Arial" w:hAnsi="Arial"/>
                <w:color w:val="000000"/>
                <w:kern w:val="0"/>
                <w:sz w:val="16"/>
                <w:szCs w:val="16"/>
                <w:lang w:val="en-US" w:bidi="ar-SA"/>
              </w:rPr>
              <w:t>, 78, p. 031116, 2008.</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SEMERJIAN G and CUGLIANDOLO, LF. Sparse random matrices: the eigenvalue spectrum revisited, </w:t>
            </w:r>
            <w:r>
              <w:rPr>
                <w:rFonts w:cs="Arial" w:ascii="Arial" w:hAnsi="Arial"/>
                <w:b/>
                <w:bCs/>
                <w:color w:val="000000"/>
                <w:kern w:val="0"/>
                <w:sz w:val="16"/>
                <w:szCs w:val="16"/>
                <w:lang w:val="en-US" w:bidi="ar-SA"/>
              </w:rPr>
              <w:t>Journal of Physics A: Mathematical and General</w:t>
            </w:r>
            <w:r>
              <w:rPr>
                <w:rFonts w:cs="Arial" w:ascii="Arial" w:hAnsi="Arial"/>
                <w:color w:val="000000"/>
                <w:kern w:val="0"/>
                <w:sz w:val="16"/>
                <w:szCs w:val="16"/>
                <w:lang w:val="en-US" w:bidi="ar-SA"/>
              </w:rPr>
              <w:t>, 35, p. 4837, 2002.</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SHAOWEI, S, KINKAR CH, D. Normalized Laplacian eigenvalues with chromatic number and independence number of graphs, </w:t>
            </w:r>
            <w:r>
              <w:rPr>
                <w:rFonts w:cs="Arial" w:ascii="Arial" w:hAnsi="Arial"/>
                <w:b/>
                <w:bCs/>
                <w:color w:val="000000"/>
                <w:kern w:val="0"/>
                <w:sz w:val="16"/>
                <w:szCs w:val="16"/>
                <w:lang w:val="en-US" w:bidi="ar-SA"/>
              </w:rPr>
              <w:t>Linear and Multilinear Algebra</w:t>
            </w:r>
            <w:r>
              <w:rPr>
                <w:rFonts w:cs="Arial" w:ascii="Arial" w:hAnsi="Arial"/>
                <w:color w:val="000000"/>
                <w:kern w:val="0"/>
                <w:sz w:val="16"/>
                <w:szCs w:val="16"/>
                <w:lang w:val="en-US" w:bidi="ar-SA"/>
              </w:rPr>
              <w:t>, 68, p. 63 – 80, 2020.</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SIN, S et al. Parallel clustered low-rank approximation of graphs and its application to link prediction, </w:t>
            </w:r>
            <w:r>
              <w:rPr>
                <w:rFonts w:cs="Arial" w:ascii="Arial" w:hAnsi="Arial"/>
                <w:b/>
                <w:bCs/>
                <w:color w:val="000000"/>
                <w:kern w:val="0"/>
                <w:sz w:val="16"/>
                <w:szCs w:val="16"/>
                <w:lang w:val="en-US" w:bidi="ar-SA"/>
              </w:rPr>
              <w:t>International Workshop on Languages and Compilers for Parallel Computing</w:t>
            </w:r>
            <w:r>
              <w:rPr>
                <w:rFonts w:cs="Arial" w:ascii="Arial" w:hAnsi="Arial"/>
                <w:color w:val="000000"/>
                <w:kern w:val="0"/>
                <w:sz w:val="16"/>
                <w:szCs w:val="16"/>
                <w:lang w:val="en-US" w:bidi="ar-SA"/>
              </w:rPr>
              <w:t>, Springer, p. 76 – 95, 2012.</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SLEIJPEN, GLG and VAN DER VORST HA. A Jacobi--Davidson iteration method for linear eigenvalue problems, </w:t>
            </w:r>
            <w:r>
              <w:rPr>
                <w:rFonts w:cs="Arial" w:ascii="Arial" w:hAnsi="Arial"/>
                <w:b/>
                <w:bCs/>
                <w:color w:val="000000"/>
                <w:kern w:val="0"/>
                <w:sz w:val="16"/>
                <w:szCs w:val="16"/>
                <w:lang w:val="en-US" w:bidi="ar-SA"/>
              </w:rPr>
              <w:t>SIAM Review</w:t>
            </w:r>
            <w:r>
              <w:rPr>
                <w:rFonts w:cs="Arial" w:ascii="Arial" w:hAnsi="Arial"/>
                <w:color w:val="000000"/>
                <w:kern w:val="0"/>
                <w:sz w:val="16"/>
                <w:szCs w:val="16"/>
                <w:lang w:val="en-US" w:bidi="ar-SA"/>
              </w:rPr>
              <w:t>, 42, p. 267 – 293, 2000.</w:t>
            </w:r>
          </w:p>
          <w:p>
            <w:pPr>
              <w:pStyle w:val="NormalWeb"/>
              <w:widowControl w:val="false"/>
              <w:spacing w:before="0" w:after="0"/>
              <w:jc w:val="both"/>
              <w:rPr>
                <w:rFonts w:ascii="Arial" w:hAnsi="Arial" w:cs="Arial"/>
                <w:color w:val="000000"/>
                <w:kern w:val="0"/>
                <w:sz w:val="16"/>
                <w:szCs w:val="16"/>
                <w:lang w:val="en-US" w:bidi="ar-SA"/>
              </w:rPr>
            </w:pPr>
            <w:r>
              <w:rPr>
                <w:rFonts w:cs="Arial" w:ascii="Arial" w:hAnsi="Arial"/>
                <w:color w:val="000000"/>
                <w:kern w:val="0"/>
                <w:sz w:val="16"/>
                <w:szCs w:val="16"/>
                <w:lang w:val="en-US" w:bidi="ar-SA"/>
              </w:rPr>
              <w:t> </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SUN, S and DAS, KC. Normalized Laplacian eigenvalues with chromatic number and independence number of graphs, </w:t>
            </w:r>
            <w:r>
              <w:rPr>
                <w:rFonts w:cs="Arial" w:ascii="Arial" w:hAnsi="Arial"/>
                <w:b/>
                <w:bCs/>
                <w:color w:val="000000"/>
                <w:kern w:val="0"/>
                <w:sz w:val="16"/>
                <w:szCs w:val="16"/>
                <w:lang w:val="en-US" w:bidi="ar-SA"/>
              </w:rPr>
              <w:t>Linear and Multilinear Algebra</w:t>
            </w:r>
            <w:r>
              <w:rPr>
                <w:rFonts w:cs="Arial" w:ascii="Arial" w:hAnsi="Arial"/>
                <w:color w:val="000000"/>
                <w:kern w:val="0"/>
                <w:sz w:val="16"/>
                <w:szCs w:val="16"/>
                <w:lang w:val="en-US" w:bidi="ar-SA"/>
              </w:rPr>
              <w:t>, 68, 63 – 80, 2020.</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TAKAHASHI, DY, et al. Discriminating different classes of biological networks by analyzing the graphs spectra distribution, </w:t>
            </w:r>
            <w:r>
              <w:rPr>
                <w:rFonts w:cs="Arial" w:ascii="Arial" w:hAnsi="Arial"/>
                <w:b/>
                <w:bCs/>
                <w:color w:val="000000"/>
                <w:kern w:val="0"/>
                <w:sz w:val="16"/>
                <w:szCs w:val="16"/>
                <w:lang w:val="en-US" w:bidi="ar-SA"/>
              </w:rPr>
              <w:t>PLoS ONE</w:t>
            </w:r>
            <w:r>
              <w:rPr>
                <w:rFonts w:cs="Arial" w:ascii="Arial" w:hAnsi="Arial"/>
                <w:color w:val="000000"/>
                <w:kern w:val="0"/>
                <w:sz w:val="16"/>
                <w:szCs w:val="16"/>
                <w:lang w:val="en-US" w:bidi="ar-SA"/>
              </w:rPr>
              <w:t>, 7, p. e49949, 2012.</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TANG, M, et al. A nonparametric two-sample hypothesis testing problem for random graphs, </w:t>
            </w:r>
            <w:r>
              <w:rPr>
                <w:rFonts w:cs="Arial" w:ascii="Arial" w:hAnsi="Arial"/>
                <w:b/>
                <w:bCs/>
                <w:color w:val="000000"/>
                <w:kern w:val="0"/>
                <w:sz w:val="16"/>
                <w:szCs w:val="16"/>
                <w:lang w:val="en-US" w:bidi="ar-SA"/>
              </w:rPr>
              <w:t>Bernoulli</w:t>
            </w:r>
            <w:r>
              <w:rPr>
                <w:rFonts w:cs="Arial" w:ascii="Arial" w:hAnsi="Arial"/>
                <w:color w:val="000000"/>
                <w:kern w:val="0"/>
                <w:sz w:val="16"/>
                <w:szCs w:val="16"/>
                <w:lang w:val="en-US" w:bidi="ar-SA"/>
              </w:rPr>
              <w:t>, 23.3, p. 1599-1630, 2017.</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VAN DEN HEUVEL, MP and SPORNS, O. Network hubs in the human brain, </w:t>
            </w:r>
            <w:r>
              <w:rPr>
                <w:rFonts w:cs="Arial" w:ascii="Arial" w:hAnsi="Arial"/>
                <w:b/>
                <w:bCs/>
                <w:color w:val="000000"/>
                <w:kern w:val="0"/>
                <w:sz w:val="16"/>
                <w:szCs w:val="16"/>
                <w:lang w:val="en-US" w:bidi="ar-SA"/>
              </w:rPr>
              <w:t>Trends in Cognitive Sciences</w:t>
            </w:r>
            <w:r>
              <w:rPr>
                <w:rFonts w:cs="Arial" w:ascii="Arial" w:hAnsi="Arial"/>
                <w:color w:val="000000"/>
                <w:kern w:val="0"/>
                <w:sz w:val="16"/>
                <w:szCs w:val="16"/>
                <w:lang w:val="en-US" w:bidi="ar-SA"/>
              </w:rPr>
              <w:t>, 17, p. 683 – 696, 2013.</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YINGUI, P, JIANPING, L, SHUCHAO, L, WENJUN, L. On the normalized Laplacians with some classical parameters involving graph transformations, </w:t>
            </w:r>
            <w:r>
              <w:rPr>
                <w:rFonts w:cs="Arial" w:ascii="Arial" w:hAnsi="Arial"/>
                <w:b/>
                <w:bCs/>
                <w:color w:val="000000"/>
                <w:kern w:val="0"/>
                <w:sz w:val="16"/>
                <w:szCs w:val="16"/>
                <w:lang w:val="en-US" w:bidi="ar-SA"/>
              </w:rPr>
              <w:t>Linear and Multilinear Algebra</w:t>
            </w:r>
            <w:r>
              <w:rPr>
                <w:rFonts w:cs="Arial" w:ascii="Arial" w:hAnsi="Arial"/>
                <w:color w:val="000000"/>
                <w:kern w:val="0"/>
                <w:sz w:val="16"/>
                <w:szCs w:val="16"/>
                <w:lang w:val="en-US" w:bidi="ar-SA"/>
              </w:rPr>
              <w:t>, p. 1 – 23, 2018.</w:t>
            </w:r>
          </w:p>
        </w:tc>
      </w:tr>
    </w:tbl>
    <w:p>
      <w:pPr>
        <w:pStyle w:val="Normal"/>
        <w:spacing w:before="0" w:after="120"/>
        <w:rPr>
          <w:b/>
          <w:b/>
          <w:lang w:val="en-US"/>
        </w:rPr>
      </w:pPr>
      <w:r>
        <w:rPr>
          <w:b/>
          <w:lang w:val="en-US"/>
        </w:rPr>
      </w:r>
    </w:p>
    <w:tbl>
      <w:tblPr>
        <w:tblW w:w="5000" w:type="pct"/>
        <w:jc w:val="left"/>
        <w:tblInd w:w="-5" w:type="dxa"/>
        <w:tblLayout w:type="fixed"/>
        <w:tblCellMar>
          <w:top w:w="0" w:type="dxa"/>
          <w:left w:w="108" w:type="dxa"/>
          <w:bottom w:w="0" w:type="dxa"/>
          <w:right w:w="108" w:type="dxa"/>
        </w:tblCellMar>
      </w:tblPr>
      <w:tblGrid>
        <w:gridCol w:w="2267"/>
        <w:gridCol w:w="6804"/>
      </w:tblGrid>
      <w:tr>
        <w:trPr>
          <w:trHeight w:val="567" w:hRule="atLeast"/>
        </w:trPr>
        <w:tc>
          <w:tcPr>
            <w:tcW w:w="9071" w:type="dxa"/>
            <w:gridSpan w:val="2"/>
            <w:tcBorders>
              <w:left w:val="single" w:sz="4" w:space="0" w:color="D9D9D9"/>
              <w:bottom w:val="single" w:sz="4" w:space="0" w:color="D9D9D9"/>
              <w:right w:val="single" w:sz="4" w:space="0" w:color="D9D9D9"/>
            </w:tcBorders>
            <w:shd w:fill="D9D9D9" w:val="clear"/>
            <w:vAlign w:val="center"/>
          </w:tcPr>
          <w:p>
            <w:pPr>
              <w:pStyle w:val="Normal"/>
              <w:widowControl w:val="false"/>
              <w:spacing w:lineRule="auto" w:line="259" w:before="0" w:after="120"/>
              <w:jc w:val="left"/>
              <w:rPr>
                <w:rFonts w:cs="MS Gothic"/>
                <w:b/>
                <w:b/>
                <w:color w:val="000000"/>
                <w:kern w:val="0"/>
                <w:sz w:val="20"/>
                <w:szCs w:val="20"/>
                <w:lang w:val="en-US" w:eastAsia="de-DE" w:bidi="ar-SA"/>
              </w:rPr>
            </w:pPr>
            <w:r>
              <w:rPr>
                <w:rFonts w:cs="MS Gothic" w:ascii="Arial" w:hAnsi="Arial"/>
                <w:b/>
                <w:color w:val="000000"/>
                <w:kern w:val="0"/>
                <w:sz w:val="20"/>
                <w:szCs w:val="20"/>
                <w:lang w:val="en-US" w:eastAsia="de-DE" w:bidi="ar-SA"/>
              </w:rPr>
              <w:t>Measures/activities planning</w:t>
            </w:r>
            <w:r>
              <w:rPr>
                <w:rFonts w:cs="MS Gothic"/>
                <w:b/>
                <w:color w:val="000000"/>
                <w:kern w:val="0"/>
                <w:sz w:val="20"/>
                <w:szCs w:val="20"/>
                <w:lang w:val="en-US" w:eastAsia="de-DE" w:bidi="ar-SA"/>
              </w:rPr>
              <w:t xml:space="preserve"> </w:t>
            </w:r>
          </w:p>
        </w:tc>
      </w:tr>
      <w:tr>
        <w:trPr>
          <w:trHeight w:val="1077" w:hRule="atLeast"/>
        </w:trPr>
        <w:tc>
          <w:tcPr>
            <w:tcW w:w="9071" w:type="dxa"/>
            <w:gridSpan w:val="2"/>
            <w:tcBorders>
              <w:top w:val="single" w:sz="4" w:space="0" w:color="D9D9D9"/>
              <w:left w:val="single" w:sz="4" w:space="0" w:color="D9D9D9"/>
              <w:bottom w:val="single" w:sz="4" w:space="0" w:color="D9D9D9"/>
              <w:right w:val="single" w:sz="4" w:space="0" w:color="D9D9D9"/>
            </w:tcBorders>
            <w:shd w:fill="F2F2F2" w:val="clear"/>
            <w:vAlign w:val="center"/>
          </w:tcPr>
          <w:p>
            <w:pPr>
              <w:pStyle w:val="Normal"/>
              <w:widowControl w:val="false"/>
              <w:spacing w:before="0" w:after="120"/>
              <w:jc w:val="left"/>
              <w:rPr>
                <w:rFonts w:ascii="Arial" w:hAnsi="Arial" w:cs="MS Gothic"/>
                <w:b/>
                <w:b/>
                <w:color w:val="000000"/>
                <w:kern w:val="0"/>
                <w:sz w:val="20"/>
                <w:szCs w:val="20"/>
                <w:lang w:val="en-US" w:eastAsia="de-DE" w:bidi="ar-SA"/>
              </w:rPr>
            </w:pPr>
            <w:r>
              <w:rPr>
                <w:rFonts w:cs="MS Gothic" w:ascii="Arial" w:hAnsi="Arial"/>
                <w:b/>
                <w:color w:val="000000"/>
                <w:kern w:val="0"/>
                <w:sz w:val="20"/>
                <w:szCs w:val="20"/>
                <w:lang w:val="en-US" w:eastAsia="de-DE" w:bidi="ar-SA"/>
              </w:rPr>
              <w:t>Description of the measures/activities</w:t>
            </w:r>
          </w:p>
          <w:p>
            <w:pPr>
              <w:pStyle w:val="Normal"/>
              <w:widowControl w:val="false"/>
              <w:spacing w:before="0" w:after="120"/>
              <w:jc w:val="left"/>
              <w:rPr>
                <w:rFonts w:ascii="Arial" w:hAnsi="Arial"/>
                <w:sz w:val="20"/>
                <w:szCs w:val="20"/>
              </w:rPr>
            </w:pPr>
            <w:r>
              <w:rPr>
                <w:rFonts w:cs="MS Gothic" w:ascii="Arial" w:hAnsi="Arial"/>
                <w:color w:val="000000"/>
                <w:kern w:val="0"/>
                <w:sz w:val="20"/>
                <w:szCs w:val="20"/>
                <w:lang w:val="en-US" w:eastAsia="de-DE" w:bidi="ar-SA"/>
              </w:rPr>
              <w:t xml:space="preserve">Describe the planned measures/activities (also see the category 'Measures/activities eligible for funding' in the programme call for applications). Explain the extent to which the measures/activities and expenditure are necessary and appropriate to achieving the objectives. </w:t>
            </w:r>
            <w:r>
              <w:rPr>
                <w:rFonts w:cs="MS Gothic" w:ascii="Arial" w:hAnsi="Arial"/>
                <w:i/>
                <w:color w:val="000000"/>
                <w:kern w:val="0"/>
                <w:sz w:val="20"/>
                <w:szCs w:val="20"/>
                <w:lang w:val="en-US" w:eastAsia="de-DE" w:bidi="ar-SA"/>
              </w:rPr>
              <w:t xml:space="preserve">(Keep the description of the measures as brief as necessary). </w:t>
            </w:r>
          </w:p>
          <w:p>
            <w:pPr>
              <w:pStyle w:val="Normal"/>
              <w:widowControl w:val="false"/>
              <w:spacing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Insert new rows in the table for further planned measures/activities.</w:t>
            </w:r>
          </w:p>
          <w:p>
            <w:pPr>
              <w:pStyle w:val="Normal"/>
              <w:widowControl w:val="false"/>
              <w:spacing w:before="0" w:after="120"/>
              <w:jc w:val="left"/>
              <w:rPr>
                <w:rFonts w:ascii="Arial" w:hAnsi="Arial"/>
                <w:sz w:val="20"/>
                <w:szCs w:val="20"/>
              </w:rPr>
            </w:pPr>
            <w:r>
              <w:rPr>
                <w:rFonts w:cs="MS Gothic" w:ascii="Arial" w:hAnsi="Arial"/>
                <w:color w:val="000000"/>
                <w:kern w:val="0"/>
                <w:sz w:val="20"/>
                <w:szCs w:val="20"/>
                <w:u w:val="single"/>
                <w:lang w:val="en-US" w:eastAsia="de-DE" w:bidi="ar-SA"/>
              </w:rPr>
              <w:t>Note</w:t>
            </w:r>
            <w:r>
              <w:rPr>
                <w:rFonts w:cs="MS Gothic" w:ascii="Arial" w:hAnsi="Arial"/>
                <w:color w:val="000000"/>
                <w:kern w:val="0"/>
                <w:sz w:val="20"/>
                <w:szCs w:val="20"/>
                <w:lang w:val="en-US" w:eastAsia="de-DE" w:bidi="ar-SA"/>
              </w:rPr>
              <w:t xml:space="preserve">: </w:t>
            </w:r>
            <w:r>
              <w:rPr>
                <w:rFonts w:ascii="Arial" w:hAnsi="Arial"/>
                <w:color w:val="000000"/>
                <w:kern w:val="0"/>
                <w:sz w:val="20"/>
                <w:szCs w:val="20"/>
                <w:lang w:val="en-US" w:eastAsia="de-DE" w:bidi="ar-SA"/>
              </w:rPr>
              <w:t xml:space="preserve">The measures/activities must also be entered in the project planning overview table in the sense of results-oriented project planning, and must be assigned to the project objectives (outcomes). </w:t>
            </w:r>
            <w:r>
              <w:rPr>
                <w:rFonts w:cs="MS Gothic" w:ascii="Arial" w:hAnsi="Arial"/>
                <w:color w:val="000000"/>
                <w:kern w:val="0"/>
                <w:sz w:val="20"/>
                <w:szCs w:val="20"/>
                <w:lang w:val="en-US" w:eastAsia="de-DE" w:bidi="ar-SA"/>
              </w:rPr>
              <w:t xml:space="preserve">When describing the measures, you should also indicate, which work step will be performed by which groups of researchers, using which method and </w:t>
            </w:r>
            <w:r>
              <w:rPr>
                <w:rFonts w:cs="MS Gothic" w:ascii="Arial" w:hAnsi="Arial"/>
                <w:b/>
                <w:bCs/>
                <w:color w:val="000000"/>
                <w:kern w:val="0"/>
                <w:sz w:val="20"/>
                <w:szCs w:val="20"/>
                <w:lang w:val="en-US" w:eastAsia="de-DE" w:bidi="ar-SA"/>
              </w:rPr>
              <w:t>where</w:t>
            </w:r>
            <w:r>
              <w:rPr>
                <w:rFonts w:cs="MS Gothic" w:ascii="Arial" w:hAnsi="Arial"/>
                <w:color w:val="000000"/>
                <w:kern w:val="0"/>
                <w:sz w:val="20"/>
                <w:szCs w:val="20"/>
                <w:lang w:val="en-US" w:eastAsia="de-DE" w:bidi="ar-SA"/>
              </w:rPr>
              <w:t>.</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b/>
                <w:b/>
                <w:color w:val="000000"/>
                <w:kern w:val="0"/>
                <w:sz w:val="20"/>
                <w:szCs w:val="20"/>
                <w:lang w:val="en-US" w:eastAsia="de-DE" w:bidi="ar-SA"/>
              </w:rPr>
            </w:pPr>
            <w:r>
              <w:rPr>
                <w:rFonts w:cs="MS Gothic" w:ascii="Arial" w:hAnsi="Arial"/>
                <w:b/>
                <w:color w:val="000000"/>
                <w:kern w:val="0"/>
                <w:sz w:val="20"/>
                <w:szCs w:val="20"/>
                <w:lang w:val="en-US" w:eastAsia="de-DE" w:bidi="ar-SA"/>
              </w:rPr>
              <w:t>Title of measure/activity 1:</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Web"/>
              <w:widowControl w:val="false"/>
              <w:spacing w:before="0" w:after="0"/>
              <w:jc w:val="both"/>
              <w:rPr>
                <w:rFonts w:ascii="Arial" w:hAnsi="Arial" w:eastAsia="Times New Roman" w:cs="Arial"/>
                <w:color w:val="000000"/>
                <w:kern w:val="0"/>
                <w:sz w:val="20"/>
                <w:szCs w:val="20"/>
                <w:lang w:val="en-US" w:eastAsia="ja-JP" w:bidi="ar-SA"/>
              </w:rPr>
            </w:pPr>
            <w:r>
              <w:rPr>
                <w:rFonts w:eastAsia="Times New Roman" w:cs="Arial" w:ascii="Arial" w:hAnsi="Arial"/>
                <w:color w:val="000000"/>
                <w:kern w:val="0"/>
                <w:sz w:val="20"/>
                <w:szCs w:val="20"/>
                <w:lang w:val="en-US" w:eastAsia="ja-JP" w:bidi="ar-SA"/>
              </w:rPr>
              <w:t>Kickoff meeting</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Description:</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0"/>
              <w:jc w:val="both"/>
              <w:rPr>
                <w:rFonts w:ascii="Arial" w:hAnsi="Arial"/>
                <w:color w:val="000000"/>
                <w:sz w:val="20"/>
                <w:szCs w:val="20"/>
              </w:rPr>
            </w:pPr>
            <w:r>
              <w:rPr>
                <w:rFonts w:ascii="Arial" w:hAnsi="Arial"/>
                <w:color w:val="000000"/>
                <w:kern w:val="0"/>
                <w:sz w:val="20"/>
                <w:szCs w:val="20"/>
                <w:lang w:val="en-US" w:eastAsia="de-DE" w:bidi="ar-SA"/>
              </w:rPr>
              <w:t>In a first meeting of all involved research group we will give all junior scientist the opportunity to present their current work and plans for the project at hand to their peers. PostDocs and PIs will discuss the presented workplans and give valuable feedback. In this meeting we will also start curation of data which will be used as basis for the development and testing of algorithms developen in the course of this project.</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Place/time frame</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both"/>
              <w:rPr>
                <w:rFonts w:ascii="Arial" w:hAnsi="Arial"/>
                <w:sz w:val="20"/>
                <w:szCs w:val="20"/>
                <w:lang w:val="en-US"/>
              </w:rPr>
            </w:pPr>
            <w:r>
              <w:rPr>
                <w:rFonts w:ascii="Arial" w:hAnsi="Arial"/>
                <w:color w:val="000000"/>
                <w:kern w:val="0"/>
                <w:sz w:val="20"/>
                <w:szCs w:val="20"/>
                <w:lang w:val="en-US" w:eastAsia="de-DE" w:bidi="ar-SA"/>
              </w:rPr>
              <w:t>Germany: 01/2022</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b/>
                <w:b/>
                <w:color w:val="000000"/>
                <w:kern w:val="0"/>
                <w:sz w:val="20"/>
                <w:szCs w:val="20"/>
                <w:lang w:val="en-US" w:eastAsia="de-DE" w:bidi="ar-SA"/>
              </w:rPr>
            </w:pPr>
            <w:r>
              <w:rPr>
                <w:rFonts w:cs="MS Gothic" w:ascii="Arial" w:hAnsi="Arial"/>
                <w:b/>
                <w:color w:val="000000"/>
                <w:kern w:val="0"/>
                <w:sz w:val="20"/>
                <w:szCs w:val="20"/>
                <w:lang w:val="en-US" w:eastAsia="de-DE" w:bidi="ar-SA"/>
              </w:rPr>
              <w:t>Title of measure/activity 2:</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both"/>
              <w:rPr>
                <w:rFonts w:ascii="Arial" w:hAnsi="Arial"/>
                <w:bCs/>
                <w:color w:val="000000"/>
                <w:kern w:val="0"/>
                <w:sz w:val="20"/>
                <w:szCs w:val="20"/>
                <w:lang w:val="en-US" w:eastAsia="de-DE" w:bidi="ar-SA"/>
              </w:rPr>
            </w:pPr>
            <w:r>
              <w:rPr>
                <w:rFonts w:ascii="Arial" w:hAnsi="Arial"/>
                <w:bCs/>
                <w:color w:val="000000"/>
                <w:kern w:val="0"/>
                <w:sz w:val="20"/>
                <w:szCs w:val="20"/>
                <w:lang w:val="en-US" w:eastAsia="de-DE" w:bidi="ar-SA"/>
              </w:rPr>
              <w:t>First travel of the German group to Brazil</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Description:</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0"/>
              <w:jc w:val="left"/>
              <w:rPr>
                <w:rFonts w:ascii="Arial" w:hAnsi="Arial"/>
                <w:color w:val="000000"/>
                <w:kern w:val="0"/>
                <w:sz w:val="20"/>
                <w:szCs w:val="20"/>
                <w:lang w:val="en-US" w:bidi="ar-SA"/>
              </w:rPr>
            </w:pPr>
            <w:r>
              <w:rPr>
                <w:rFonts w:ascii="Arial" w:hAnsi="Arial"/>
                <w:color w:val="000000"/>
                <w:kern w:val="0"/>
                <w:sz w:val="20"/>
                <w:szCs w:val="20"/>
                <w:lang w:val="en-US" w:bidi="ar-SA"/>
              </w:rPr>
              <w:t>During our first meeting in Brazil all junior scientist will present their results and the state of their progress to a broader audience. We will consolidate results, discuss future directions and start work on first manuscripts.</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Place/time frame</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both"/>
              <w:rPr>
                <w:rFonts w:ascii="Arial" w:hAnsi="Arial" w:eastAsia="Times New Roman" w:cs="Times New Roman"/>
                <w:color w:val="000000"/>
                <w:kern w:val="0"/>
                <w:sz w:val="20"/>
                <w:szCs w:val="24"/>
                <w:lang w:val="en-US" w:eastAsia="ja-JP" w:bidi="ar-SA"/>
              </w:rPr>
            </w:pPr>
            <w:r>
              <w:rPr>
                <w:rStyle w:val="Formatvorlage9"/>
                <w:rFonts w:eastAsia="Times New Roman" w:cs="Times New Roman" w:ascii="Arial" w:hAnsi="Arial"/>
                <w:color w:val="000000"/>
                <w:kern w:val="0"/>
                <w:sz w:val="20"/>
                <w:szCs w:val="20"/>
                <w:lang w:val="en-US" w:eastAsia="ja-JP" w:bidi="ar-SA"/>
              </w:rPr>
              <w:t>Brazil: 11/2022</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b/>
                <w:b/>
                <w:color w:val="000000"/>
                <w:kern w:val="0"/>
                <w:sz w:val="20"/>
                <w:szCs w:val="20"/>
                <w:lang w:val="en-US" w:eastAsia="de-DE" w:bidi="ar-SA"/>
              </w:rPr>
            </w:pPr>
            <w:r>
              <w:rPr>
                <w:rFonts w:cs="MS Gothic" w:ascii="Arial" w:hAnsi="Arial"/>
                <w:b/>
                <w:color w:val="000000"/>
                <w:kern w:val="0"/>
                <w:sz w:val="20"/>
                <w:szCs w:val="20"/>
                <w:lang w:val="en-US" w:eastAsia="de-DE" w:bidi="ar-SA"/>
              </w:rPr>
              <w:t>Title of measure/activity 3:</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0"/>
              <w:jc w:val="both"/>
              <w:rPr>
                <w:rFonts w:ascii="Arial" w:hAnsi="Arial"/>
                <w:color w:val="000000"/>
                <w:kern w:val="0"/>
                <w:sz w:val="20"/>
                <w:szCs w:val="20"/>
                <w:lang w:val="en-US" w:bidi="ar-SA"/>
              </w:rPr>
            </w:pPr>
            <w:r>
              <w:rPr>
                <w:rFonts w:ascii="Arial" w:hAnsi="Arial"/>
                <w:color w:val="000000"/>
                <w:kern w:val="0"/>
                <w:sz w:val="20"/>
                <w:szCs w:val="20"/>
                <w:lang w:val="en-US" w:bidi="ar-SA"/>
              </w:rPr>
              <w:t>Second visit in Germany</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Description:</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0"/>
              <w:jc w:val="both"/>
              <w:rPr>
                <w:rFonts w:ascii="Arial" w:hAnsi="Arial"/>
                <w:color w:val="000000"/>
                <w:sz w:val="20"/>
                <w:szCs w:val="20"/>
              </w:rPr>
            </w:pPr>
            <w:r>
              <w:rPr>
                <w:rFonts w:ascii="Arial" w:hAnsi="Arial"/>
                <w:color w:val="000000"/>
                <w:kern w:val="0"/>
                <w:sz w:val="20"/>
                <w:szCs w:val="20"/>
                <w:lang w:val="en-US" w:bidi="ar-SA"/>
              </w:rPr>
              <w:t>Shortly after our visit in Brazil we will again meet in Germany to finalize work on Manuscripts and begin work on the application for a second round of funding from the DAAD. Again, junior scientist will get the opportunity to present their results and discuss future approaches, this time to an audience from the German science network. Furthermore we will work on the first project report.</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Place/time frame</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both"/>
              <w:rPr>
                <w:rFonts w:ascii="Arial" w:hAnsi="Arial"/>
                <w:color w:val="000000"/>
                <w:kern w:val="0"/>
                <w:sz w:val="20"/>
                <w:szCs w:val="20"/>
                <w:lang w:val="en-US" w:eastAsia="de-DE" w:bidi="ar-SA"/>
              </w:rPr>
            </w:pPr>
            <w:r>
              <w:rPr>
                <w:rFonts w:ascii="Arial" w:hAnsi="Arial"/>
                <w:color w:val="000000"/>
                <w:kern w:val="0"/>
                <w:sz w:val="20"/>
                <w:szCs w:val="20"/>
                <w:lang w:val="en-US" w:eastAsia="de-DE" w:bidi="ar-SA"/>
              </w:rPr>
              <w:t>Germany: 01/2023</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b/>
                <w:b/>
                <w:color w:val="000000"/>
                <w:kern w:val="0"/>
                <w:sz w:val="20"/>
                <w:szCs w:val="20"/>
                <w:lang w:val="en-US" w:eastAsia="de-DE" w:bidi="ar-SA"/>
              </w:rPr>
            </w:pPr>
            <w:r>
              <w:rPr>
                <w:rFonts w:cs="MS Gothic" w:ascii="Arial" w:hAnsi="Arial"/>
                <w:b/>
                <w:color w:val="000000"/>
                <w:kern w:val="0"/>
                <w:sz w:val="20"/>
                <w:szCs w:val="20"/>
                <w:lang w:val="en-US" w:eastAsia="de-DE" w:bidi="ar-SA"/>
              </w:rPr>
              <w:t>Title of measure/activity 4:</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both"/>
              <w:rPr>
                <w:rFonts w:ascii="Arial" w:hAnsi="Arial"/>
                <w:bCs/>
                <w:color w:val="000000"/>
                <w:kern w:val="0"/>
                <w:sz w:val="20"/>
                <w:szCs w:val="20"/>
                <w:lang w:val="en-US" w:eastAsia="de-DE" w:bidi="ar-SA"/>
              </w:rPr>
            </w:pPr>
            <w:r>
              <w:rPr>
                <w:rFonts w:ascii="Arial" w:hAnsi="Arial"/>
                <w:bCs/>
                <w:color w:val="000000"/>
                <w:kern w:val="0"/>
                <w:sz w:val="20"/>
                <w:szCs w:val="20"/>
                <w:lang w:val="en-US" w:eastAsia="de-DE" w:bidi="ar-SA"/>
              </w:rPr>
              <w:t>Second visit in Brazil</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Description:</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both"/>
              <w:rPr>
                <w:rFonts w:ascii="Arial" w:hAnsi="Arial"/>
                <w:color w:val="000000"/>
                <w:sz w:val="20"/>
                <w:szCs w:val="20"/>
              </w:rPr>
            </w:pPr>
            <w:r>
              <w:rPr>
                <w:rFonts w:ascii="Arial" w:hAnsi="Arial"/>
                <w:color w:val="000000"/>
                <w:kern w:val="0"/>
                <w:sz w:val="20"/>
                <w:szCs w:val="20"/>
                <w:lang w:val="en-US" w:bidi="ar-SA"/>
              </w:rPr>
              <w:t>During the second and last visit of the German side to Brazil in the first funding period, we will focus on the finalization of manuscripts and discuss potential follow up projects as well as funding possibilities. Junior Scientist will present their (final) results in an international setting.</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Place/time frame</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both"/>
              <w:rPr>
                <w:rFonts w:ascii="Arial" w:hAnsi="Arial"/>
                <w:color w:val="000000"/>
                <w:kern w:val="0"/>
                <w:sz w:val="20"/>
                <w:szCs w:val="20"/>
                <w:lang w:val="en-US" w:eastAsia="de-DE" w:bidi="ar-SA"/>
              </w:rPr>
            </w:pPr>
            <w:r>
              <w:rPr>
                <w:rFonts w:eastAsia="Times New Roman" w:cs="Times New Roman" w:ascii="Arial" w:hAnsi="Arial"/>
                <w:color w:val="000000"/>
                <w:kern w:val="0"/>
                <w:sz w:val="20"/>
                <w:szCs w:val="20"/>
                <w:lang w:val="en-US" w:eastAsia="de-DE" w:bidi="ar-SA"/>
              </w:rPr>
              <w:t>Brazil</w:t>
            </w:r>
            <w:r>
              <w:rPr>
                <w:rFonts w:ascii="Arial" w:hAnsi="Arial"/>
                <w:color w:val="000000"/>
                <w:kern w:val="0"/>
                <w:sz w:val="20"/>
                <w:szCs w:val="20"/>
                <w:lang w:val="en-US" w:eastAsia="de-DE" w:bidi="ar-SA"/>
              </w:rPr>
              <w:t>: 11/2023</w:t>
            </w:r>
          </w:p>
        </w:tc>
      </w:tr>
    </w:tbl>
    <w:p>
      <w:pPr>
        <w:pStyle w:val="Normal"/>
        <w:spacing w:lineRule="auto" w:line="259" w:before="0" w:after="160"/>
        <w:rPr>
          <w:b/>
          <w:b/>
          <w:sz w:val="20"/>
          <w:szCs w:val="20"/>
          <w:lang w:val="en-US"/>
        </w:rPr>
      </w:pPr>
      <w:r>
        <w:rPr>
          <w:b/>
          <w:sz w:val="20"/>
          <w:szCs w:val="20"/>
          <w:lang w:val="en-US"/>
        </w:rPr>
      </w:r>
    </w:p>
    <w:tbl>
      <w:tblPr>
        <w:tblW w:w="5000" w:type="pct"/>
        <w:jc w:val="left"/>
        <w:tblInd w:w="-5" w:type="dxa"/>
        <w:tblLayout w:type="fixed"/>
        <w:tblCellMar>
          <w:top w:w="0" w:type="dxa"/>
          <w:left w:w="108" w:type="dxa"/>
          <w:bottom w:w="0" w:type="dxa"/>
          <w:right w:w="108" w:type="dxa"/>
        </w:tblCellMar>
      </w:tblPr>
      <w:tblGrid>
        <w:gridCol w:w="2550"/>
        <w:gridCol w:w="1281"/>
        <w:gridCol w:w="2552"/>
        <w:gridCol w:w="1134"/>
        <w:gridCol w:w="1555"/>
      </w:tblGrid>
      <w:tr>
        <w:trPr>
          <w:trHeight w:val="1311" w:hRule="atLeast"/>
        </w:trPr>
        <w:tc>
          <w:tcPr>
            <w:tcW w:w="9072" w:type="dxa"/>
            <w:gridSpan w:val="5"/>
            <w:tcBorders>
              <w:top w:val="single" w:sz="4" w:space="0" w:color="D9D9D9"/>
              <w:left w:val="single" w:sz="4" w:space="0" w:color="D9D9D9"/>
              <w:bottom w:val="single" w:sz="4" w:space="0" w:color="BFBFBF"/>
              <w:right w:val="single" w:sz="4" w:space="0" w:color="D9D9D9"/>
            </w:tcBorders>
            <w:shd w:fill="F2F2F2" w:val="clear"/>
            <w:vAlign w:val="center"/>
          </w:tcPr>
          <w:p>
            <w:pPr>
              <w:pStyle w:val="Normal"/>
              <w:widowControl w:val="false"/>
              <w:spacing w:lineRule="auto" w:line="259" w:before="0" w:after="160"/>
              <w:contextualSpacing/>
              <w:jc w:val="left"/>
              <w:rPr>
                <w:rFonts w:ascii="Arial" w:hAnsi="Arial" w:cs="MS Gothic"/>
                <w:b/>
                <w:b/>
                <w:color w:val="000000"/>
                <w:kern w:val="0"/>
                <w:sz w:val="20"/>
                <w:szCs w:val="20"/>
                <w:lang w:val="en-US" w:eastAsia="de-DE" w:bidi="ar-SA"/>
              </w:rPr>
            </w:pPr>
            <w:r>
              <w:rPr>
                <w:rFonts w:cs="MS Gothic" w:ascii="Arial" w:hAnsi="Arial"/>
                <w:b/>
                <w:color w:val="000000"/>
                <w:kern w:val="0"/>
                <w:sz w:val="20"/>
                <w:szCs w:val="20"/>
                <w:lang w:val="en-US" w:eastAsia="de-DE" w:bidi="ar-SA"/>
              </w:rPr>
              <w:t>Planned international mobility of the groups of researchers</w:t>
            </w:r>
          </w:p>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 xml:space="preserve">Please enter the planned stays at the respective partner institute abroad of both groups of researchers during the funding period in the tables in chronological order. </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shd w:fill="FFFFFF" w:val="clear"/>
          </w:tcPr>
          <w:p>
            <w:pPr>
              <w:pStyle w:val="Normal"/>
              <w:widowControl w:val="false"/>
              <w:spacing w:before="0" w:after="0"/>
              <w:jc w:val="left"/>
              <w:rPr>
                <w:rFonts w:ascii="Arial" w:hAnsi="Arial" w:cs="MS Gothic"/>
                <w:b/>
                <w:b/>
                <w:color w:val="000000"/>
                <w:kern w:val="0"/>
                <w:sz w:val="20"/>
                <w:szCs w:val="20"/>
                <w:lang w:val="en-US" w:eastAsia="de-DE" w:bidi="ar-SA"/>
              </w:rPr>
            </w:pPr>
            <w:r>
              <w:rPr>
                <w:rFonts w:cs="MS Gothic" w:ascii="Arial" w:hAnsi="Arial"/>
                <w:b/>
                <w:color w:val="000000"/>
                <w:kern w:val="0"/>
                <w:sz w:val="20"/>
                <w:szCs w:val="20"/>
                <w:lang w:val="en-US" w:eastAsia="de-DE" w:bidi="ar-SA"/>
              </w:rPr>
              <w:t>German project participant performing the stay</w:t>
            </w:r>
          </w:p>
        </w:tc>
        <w:tc>
          <w:tcPr>
            <w:tcW w:w="1281" w:type="dxa"/>
            <w:tcBorders>
              <w:top w:val="single" w:sz="4" w:space="0" w:color="BFBFBF"/>
              <w:left w:val="single" w:sz="4" w:space="0" w:color="BFBFBF"/>
              <w:bottom w:val="single" w:sz="4" w:space="0" w:color="BFBFBF"/>
              <w:right w:val="single" w:sz="4" w:space="0" w:color="BFBFBF"/>
            </w:tcBorders>
            <w:shd w:fill="FFFFFF" w:val="clear"/>
          </w:tcPr>
          <w:p>
            <w:pPr>
              <w:pStyle w:val="Normal"/>
              <w:widowControl w:val="false"/>
              <w:spacing w:before="0" w:after="0"/>
              <w:jc w:val="left"/>
              <w:rPr>
                <w:rFonts w:ascii="Arial" w:hAnsi="Arial" w:cs="MS Gothic"/>
                <w:b/>
                <w:b/>
                <w:color w:val="000000"/>
                <w:kern w:val="0"/>
                <w:sz w:val="20"/>
                <w:szCs w:val="20"/>
                <w:lang w:val="en-US" w:eastAsia="de-DE" w:bidi="ar-SA"/>
              </w:rPr>
            </w:pPr>
            <w:r>
              <w:rPr>
                <w:rFonts w:cs="MS Gothic" w:ascii="Arial" w:hAnsi="Arial"/>
                <w:b/>
                <w:color w:val="000000"/>
                <w:kern w:val="0"/>
                <w:sz w:val="20"/>
                <w:szCs w:val="20"/>
                <w:lang w:val="en-US" w:eastAsia="de-DE" w:bidi="ar-SA"/>
              </w:rPr>
              <w:t>Academic status/</w:t>
              <w:br/>
              <w:t xml:space="preserve">position </w:t>
            </w:r>
          </w:p>
        </w:tc>
        <w:tc>
          <w:tcPr>
            <w:tcW w:w="2552" w:type="dxa"/>
            <w:tcBorders>
              <w:top w:val="single" w:sz="4" w:space="0" w:color="BFBFBF"/>
              <w:left w:val="single" w:sz="4" w:space="0" w:color="BFBFBF"/>
              <w:bottom w:val="single" w:sz="4" w:space="0" w:color="BFBFBF"/>
              <w:right w:val="single" w:sz="4" w:space="0" w:color="BFBFBF"/>
            </w:tcBorders>
            <w:shd w:fill="FFFFFF" w:val="clear"/>
          </w:tcPr>
          <w:p>
            <w:pPr>
              <w:pStyle w:val="Normal"/>
              <w:widowControl w:val="false"/>
              <w:spacing w:before="0" w:after="0"/>
              <w:jc w:val="left"/>
              <w:rPr>
                <w:rFonts w:ascii="Arial" w:hAnsi="Arial" w:cs="MS Gothic"/>
                <w:b/>
                <w:b/>
                <w:color w:val="000000"/>
                <w:kern w:val="0"/>
                <w:sz w:val="20"/>
                <w:szCs w:val="20"/>
                <w:lang w:val="en-US" w:eastAsia="de-DE" w:bidi="ar-SA"/>
              </w:rPr>
            </w:pPr>
            <w:r>
              <w:rPr>
                <w:rFonts w:cs="MS Gothic" w:ascii="Arial" w:hAnsi="Arial"/>
                <w:b/>
                <w:color w:val="000000"/>
                <w:kern w:val="0"/>
                <w:sz w:val="20"/>
                <w:szCs w:val="20"/>
                <w:lang w:val="en-US" w:eastAsia="de-DE" w:bidi="ar-SA"/>
              </w:rPr>
              <w:t>Research task to be performed</w:t>
            </w:r>
          </w:p>
        </w:tc>
        <w:tc>
          <w:tcPr>
            <w:tcW w:w="1134" w:type="dxa"/>
            <w:tcBorders>
              <w:top w:val="single" w:sz="4" w:space="0" w:color="BFBFBF"/>
              <w:left w:val="single" w:sz="4" w:space="0" w:color="BFBFBF"/>
              <w:bottom w:val="single" w:sz="4" w:space="0" w:color="BFBFBF"/>
              <w:right w:val="single" w:sz="4" w:space="0" w:color="BFBFBF"/>
            </w:tcBorders>
            <w:shd w:fill="FFFFFF" w:val="clear"/>
          </w:tcPr>
          <w:p>
            <w:pPr>
              <w:pStyle w:val="Normal"/>
              <w:widowControl w:val="false"/>
              <w:spacing w:before="0" w:after="0"/>
              <w:jc w:val="left"/>
              <w:rPr>
                <w:rFonts w:ascii="Arial" w:hAnsi="Arial" w:cs="MS Gothic"/>
                <w:b/>
                <w:b/>
                <w:color w:val="000000"/>
                <w:kern w:val="0"/>
                <w:sz w:val="20"/>
                <w:szCs w:val="20"/>
                <w:lang w:val="en-US" w:eastAsia="de-DE" w:bidi="ar-SA"/>
              </w:rPr>
            </w:pPr>
            <w:r>
              <w:rPr>
                <w:rFonts w:cs="MS Gothic" w:ascii="Arial" w:hAnsi="Arial"/>
                <w:b/>
                <w:color w:val="000000"/>
                <w:kern w:val="0"/>
                <w:sz w:val="20"/>
                <w:szCs w:val="20"/>
                <w:lang w:val="en-US" w:eastAsia="de-DE" w:bidi="ar-SA"/>
              </w:rPr>
              <w:t>Duration in days</w:t>
            </w:r>
          </w:p>
        </w:tc>
        <w:tc>
          <w:tcPr>
            <w:tcW w:w="1555" w:type="dxa"/>
            <w:tcBorders>
              <w:top w:val="single" w:sz="4" w:space="0" w:color="BFBFBF"/>
              <w:left w:val="single" w:sz="4" w:space="0" w:color="BFBFBF"/>
              <w:bottom w:val="single" w:sz="4" w:space="0" w:color="BFBFBF"/>
              <w:right w:val="single" w:sz="4" w:space="0" w:color="BFBFBF"/>
            </w:tcBorders>
            <w:shd w:fill="FFFFFF" w:val="clear"/>
          </w:tcPr>
          <w:p>
            <w:pPr>
              <w:pStyle w:val="Normal"/>
              <w:widowControl w:val="false"/>
              <w:spacing w:before="0" w:after="0"/>
              <w:jc w:val="left"/>
              <w:rPr>
                <w:rFonts w:ascii="Arial" w:hAnsi="Arial" w:cs="MS Gothic"/>
                <w:b/>
                <w:b/>
                <w:color w:val="000000"/>
                <w:kern w:val="0"/>
                <w:sz w:val="20"/>
                <w:szCs w:val="20"/>
                <w:lang w:val="en-US" w:eastAsia="de-DE" w:bidi="ar-SA"/>
              </w:rPr>
            </w:pPr>
            <w:r>
              <w:rPr>
                <w:rFonts w:cs="MS Gothic" w:ascii="Arial" w:hAnsi="Arial"/>
                <w:b/>
                <w:color w:val="000000"/>
                <w:kern w:val="0"/>
                <w:sz w:val="20"/>
                <w:szCs w:val="20"/>
                <w:lang w:val="en-US" w:eastAsia="de-DE" w:bidi="ar-SA"/>
              </w:rPr>
              <w:t>Date of the stay (MMYYYY)</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Peter F. Stadler</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Professor</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Review of progress; Discussion of further directions</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8</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11/2022</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Peter F. Stadler</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Professor</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Review of progress; Manuscript writing</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8</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11/2023</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Jörg Fallmann</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PostDoc</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Discussion of results; Adaptation of workflows</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10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11/2022</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Jörg Fallmann</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PostDoc</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Manuscript and follow-up grant proposal finalization</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10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bookmarkStart w:id="3" w:name="_Hlk508197521"/>
            <w:bookmarkEnd w:id="3"/>
            <w:r>
              <w:rPr>
                <w:rFonts w:eastAsia="Times New Roman" w:cs="MS Gothic" w:ascii="Arial" w:hAnsi="Arial"/>
                <w:color w:val="000000"/>
                <w:kern w:val="0"/>
                <w:sz w:val="20"/>
                <w:szCs w:val="20"/>
                <w:lang w:val="en-US" w:eastAsia="de-DE" w:bidi="ar-SA"/>
              </w:rPr>
              <w:t>11/2023</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NN (Thomas Gatter)</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PostDoc</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Discussion of results; Adaptation of workflows</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10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11/2022</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NN (Thomas Gatter)</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PostDoc</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Manuscript and follow-up grant proposal finalization</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10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11/2023</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Thomas Gatter (NN)</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Doktorand</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Presentation of results; work on manuscripts; exchange with students from Brazil</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21</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11/2022</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Thomas Gatter (NN)</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Doktorand</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Presentation of results; work on manuscripts; exchange with students from Brazil</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21</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11/2023</w:t>
            </w:r>
          </w:p>
        </w:tc>
      </w:tr>
      <w:tr>
        <w:trPr>
          <w:trHeight w:val="397" w:hRule="atLeast"/>
        </w:trPr>
        <w:tc>
          <w:tcPr>
            <w:tcW w:w="2550" w:type="dxa"/>
            <w:tcBorders>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David Schaller</w:t>
            </w:r>
          </w:p>
        </w:tc>
        <w:tc>
          <w:tcPr>
            <w:tcW w:w="1281" w:type="dxa"/>
            <w:tcBorders>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Doktorand</w:t>
            </w:r>
          </w:p>
        </w:tc>
        <w:tc>
          <w:tcPr>
            <w:tcW w:w="2552" w:type="dxa"/>
            <w:tcBorders>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Presentation of results; work on manuscripts; exchange with students from Brazil</w:t>
            </w:r>
          </w:p>
        </w:tc>
        <w:tc>
          <w:tcPr>
            <w:tcW w:w="1134" w:type="dxa"/>
            <w:tcBorders>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21</w:t>
            </w:r>
          </w:p>
        </w:tc>
        <w:tc>
          <w:tcPr>
            <w:tcW w:w="1555" w:type="dxa"/>
            <w:tcBorders>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11/2022</w:t>
            </w:r>
          </w:p>
        </w:tc>
      </w:tr>
      <w:tr>
        <w:trPr>
          <w:trHeight w:val="397" w:hRule="atLeast"/>
        </w:trPr>
        <w:tc>
          <w:tcPr>
            <w:tcW w:w="2550" w:type="dxa"/>
            <w:tcBorders>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r>
          </w:p>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David  Schaller</w:t>
            </w:r>
          </w:p>
        </w:tc>
        <w:tc>
          <w:tcPr>
            <w:tcW w:w="1281" w:type="dxa"/>
            <w:tcBorders>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r>
          </w:p>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Doktorand</w:t>
            </w:r>
          </w:p>
        </w:tc>
        <w:tc>
          <w:tcPr>
            <w:tcW w:w="2552" w:type="dxa"/>
            <w:tcBorders>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r>
          </w:p>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Presentation of results; work on manuscripts; exchange with students from Brazil</w:t>
            </w:r>
          </w:p>
        </w:tc>
        <w:tc>
          <w:tcPr>
            <w:tcW w:w="1134" w:type="dxa"/>
            <w:tcBorders>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r>
          </w:p>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21</w:t>
            </w:r>
          </w:p>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r>
          </w:p>
        </w:tc>
        <w:tc>
          <w:tcPr>
            <w:tcW w:w="1555" w:type="dxa"/>
            <w:tcBorders>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r>
          </w:p>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11/2023</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shd w:fill="FFFFFF" w:val="clear"/>
          </w:tcPr>
          <w:p>
            <w:pPr>
              <w:pStyle w:val="Normal"/>
              <w:widowControl w:val="false"/>
              <w:spacing w:before="0" w:after="0"/>
              <w:jc w:val="left"/>
              <w:rPr>
                <w:rFonts w:ascii="Arial" w:hAnsi="Arial" w:cs="MS Gothic"/>
                <w:b/>
                <w:b/>
                <w:color w:val="000000"/>
                <w:kern w:val="0"/>
                <w:sz w:val="20"/>
                <w:szCs w:val="20"/>
                <w:lang w:val="en-US" w:eastAsia="de-DE" w:bidi="ar-SA"/>
              </w:rPr>
            </w:pPr>
            <w:r>
              <w:rPr>
                <w:rFonts w:cs="MS Gothic" w:ascii="Arial" w:hAnsi="Arial"/>
                <w:b/>
                <w:color w:val="000000"/>
                <w:kern w:val="0"/>
                <w:sz w:val="20"/>
                <w:szCs w:val="20"/>
                <w:lang w:val="en-US" w:eastAsia="de-DE" w:bidi="ar-SA"/>
              </w:rPr>
              <w:t>Non-German project participant performing the stay</w:t>
            </w:r>
          </w:p>
        </w:tc>
        <w:tc>
          <w:tcPr>
            <w:tcW w:w="1281" w:type="dxa"/>
            <w:tcBorders>
              <w:top w:val="single" w:sz="4" w:space="0" w:color="BFBFBF"/>
              <w:left w:val="single" w:sz="4" w:space="0" w:color="BFBFBF"/>
              <w:bottom w:val="single" w:sz="4" w:space="0" w:color="BFBFBF"/>
              <w:right w:val="single" w:sz="4" w:space="0" w:color="BFBFBF"/>
            </w:tcBorders>
            <w:shd w:fill="FFFFFF" w:val="clear"/>
          </w:tcPr>
          <w:p>
            <w:pPr>
              <w:pStyle w:val="Normal"/>
              <w:widowControl w:val="false"/>
              <w:spacing w:before="0" w:after="0"/>
              <w:jc w:val="left"/>
              <w:rPr>
                <w:rFonts w:ascii="Arial" w:hAnsi="Arial" w:cs="MS Gothic"/>
                <w:b/>
                <w:b/>
                <w:color w:val="000000"/>
                <w:kern w:val="0"/>
                <w:sz w:val="20"/>
                <w:szCs w:val="20"/>
                <w:lang w:val="en-US" w:eastAsia="de-DE" w:bidi="ar-SA"/>
              </w:rPr>
            </w:pPr>
            <w:r>
              <w:rPr>
                <w:rFonts w:cs="MS Gothic" w:ascii="Arial" w:hAnsi="Arial"/>
                <w:b/>
                <w:color w:val="000000"/>
                <w:kern w:val="0"/>
                <w:sz w:val="20"/>
                <w:szCs w:val="20"/>
                <w:lang w:val="en-US" w:eastAsia="de-DE" w:bidi="ar-SA"/>
              </w:rPr>
              <w:t>Academic status/</w:t>
              <w:br/>
              <w:t>position</w:t>
            </w:r>
          </w:p>
        </w:tc>
        <w:tc>
          <w:tcPr>
            <w:tcW w:w="2552" w:type="dxa"/>
            <w:tcBorders>
              <w:top w:val="single" w:sz="4" w:space="0" w:color="BFBFBF"/>
              <w:left w:val="single" w:sz="4" w:space="0" w:color="BFBFBF"/>
              <w:bottom w:val="single" w:sz="4" w:space="0" w:color="BFBFBF"/>
              <w:right w:val="single" w:sz="4" w:space="0" w:color="BFBFBF"/>
            </w:tcBorders>
            <w:shd w:fill="FFFFFF" w:val="clear"/>
          </w:tcPr>
          <w:p>
            <w:pPr>
              <w:pStyle w:val="Normal"/>
              <w:widowControl w:val="false"/>
              <w:spacing w:before="0" w:after="0"/>
              <w:jc w:val="left"/>
              <w:rPr>
                <w:rFonts w:ascii="Arial" w:hAnsi="Arial" w:cs="MS Gothic"/>
                <w:b/>
                <w:b/>
                <w:color w:val="000000"/>
                <w:kern w:val="0"/>
                <w:sz w:val="20"/>
                <w:szCs w:val="20"/>
                <w:lang w:val="en-US" w:eastAsia="de-DE" w:bidi="ar-SA"/>
              </w:rPr>
            </w:pPr>
            <w:r>
              <w:rPr>
                <w:rFonts w:cs="MS Gothic" w:ascii="Arial" w:hAnsi="Arial"/>
                <w:b/>
                <w:color w:val="000000"/>
                <w:kern w:val="0"/>
                <w:sz w:val="20"/>
                <w:szCs w:val="20"/>
                <w:lang w:val="en-US" w:eastAsia="de-DE" w:bidi="ar-SA"/>
              </w:rPr>
              <w:t>Research task to be performed</w:t>
            </w:r>
          </w:p>
        </w:tc>
        <w:tc>
          <w:tcPr>
            <w:tcW w:w="1134" w:type="dxa"/>
            <w:tcBorders>
              <w:top w:val="single" w:sz="4" w:space="0" w:color="BFBFBF"/>
              <w:left w:val="single" w:sz="4" w:space="0" w:color="BFBFBF"/>
              <w:bottom w:val="single" w:sz="4" w:space="0" w:color="BFBFBF"/>
              <w:right w:val="single" w:sz="4" w:space="0" w:color="BFBFBF"/>
            </w:tcBorders>
            <w:shd w:fill="FFFFFF" w:val="clear"/>
          </w:tcPr>
          <w:p>
            <w:pPr>
              <w:pStyle w:val="Normal"/>
              <w:widowControl w:val="false"/>
              <w:spacing w:before="0" w:after="0"/>
              <w:jc w:val="left"/>
              <w:rPr>
                <w:rFonts w:ascii="Arial" w:hAnsi="Arial" w:cs="MS Gothic"/>
                <w:b/>
                <w:b/>
                <w:color w:val="000000"/>
                <w:kern w:val="0"/>
                <w:sz w:val="20"/>
                <w:szCs w:val="20"/>
                <w:lang w:val="en-US" w:eastAsia="de-DE" w:bidi="ar-SA"/>
              </w:rPr>
            </w:pPr>
            <w:r>
              <w:rPr>
                <w:rFonts w:cs="MS Gothic" w:ascii="Arial" w:hAnsi="Arial"/>
                <w:b/>
                <w:color w:val="000000"/>
                <w:kern w:val="0"/>
                <w:sz w:val="20"/>
                <w:szCs w:val="20"/>
                <w:lang w:val="en-US" w:eastAsia="de-DE" w:bidi="ar-SA"/>
              </w:rPr>
              <w:t>Duration in days</w:t>
            </w:r>
          </w:p>
        </w:tc>
        <w:tc>
          <w:tcPr>
            <w:tcW w:w="1555" w:type="dxa"/>
            <w:tcBorders>
              <w:top w:val="single" w:sz="4" w:space="0" w:color="BFBFBF"/>
              <w:left w:val="single" w:sz="4" w:space="0" w:color="BFBFBF"/>
              <w:bottom w:val="single" w:sz="4" w:space="0" w:color="BFBFBF"/>
              <w:right w:val="single" w:sz="4" w:space="0" w:color="BFBFBF"/>
            </w:tcBorders>
            <w:shd w:fill="FFFFFF" w:val="clear"/>
          </w:tcPr>
          <w:p>
            <w:pPr>
              <w:pStyle w:val="Normal"/>
              <w:widowControl w:val="false"/>
              <w:spacing w:before="0" w:after="0"/>
              <w:jc w:val="left"/>
              <w:rPr>
                <w:rFonts w:ascii="Arial" w:hAnsi="Arial" w:cs="MS Gothic"/>
                <w:b/>
                <w:b/>
                <w:color w:val="000000"/>
                <w:kern w:val="0"/>
                <w:sz w:val="20"/>
                <w:szCs w:val="20"/>
                <w:lang w:val="en-US" w:eastAsia="de-DE" w:bidi="ar-SA"/>
              </w:rPr>
            </w:pPr>
            <w:r>
              <w:rPr>
                <w:rFonts w:cs="MS Gothic" w:ascii="Arial" w:hAnsi="Arial"/>
                <w:b/>
                <w:color w:val="000000"/>
                <w:kern w:val="0"/>
                <w:sz w:val="20"/>
                <w:szCs w:val="20"/>
                <w:lang w:val="en-US" w:eastAsia="de-DE" w:bidi="ar-SA"/>
              </w:rPr>
              <w:t>Date of the stay (MMYYYY)</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André Fujita</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Associate Professor</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Workshop and proposal writing to be submitted to AvH</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10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Cs w:val="20"/>
                <w:lang w:val="en-US" w:eastAsia="de-DE" w:bidi="ar-SA"/>
              </w:rPr>
            </w:pPr>
            <w:r>
              <w:rPr>
                <w:rFonts w:cs="MS Gothic" w:ascii="Arial" w:hAnsi="Arial"/>
                <w:color w:val="000000"/>
                <w:kern w:val="0"/>
                <w:sz w:val="20"/>
                <w:szCs w:val="20"/>
                <w:lang w:val="en-US" w:eastAsia="de-DE" w:bidi="ar-SA"/>
              </w:rPr>
              <w:t>01/2022</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André Fujita</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Associate Professor</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Manuscript writing</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10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01/2023</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Daniel Y. Takahashi</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Assistant Professor</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Dr. El Hady’s data analysis and discussions</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10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01/2023</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pacing w:before="0" w:after="0"/>
              <w:jc w:val="left"/>
              <w:rPr>
                <w:rFonts w:ascii="Arial" w:hAnsi="Arial"/>
                <w:color w:val="000000"/>
                <w:kern w:val="0"/>
                <w:sz w:val="20"/>
                <w:lang w:val="en-US" w:bidi="ar-SA"/>
              </w:rPr>
            </w:pPr>
            <w:r>
              <w:rPr>
                <w:rFonts w:ascii="Arial" w:hAnsi="Arial"/>
                <w:color w:val="000000"/>
                <w:kern w:val="0"/>
                <w:sz w:val="20"/>
                <w:lang w:val="en-US" w:bidi="ar-SA"/>
              </w:rPr>
              <w:t>Eduardo Lira</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Graduate student</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Develop algorithm described in goal 1</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180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04/2022</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Vinicius Jardim Carvalho</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Graduate student</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Analyze Dr. El Hady’s data</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180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04/2022</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Heitor Baldo</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Graduate student</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Develop algorithm described in goal 2</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180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04/2023</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olor w:val="000000"/>
                <w:kern w:val="0"/>
                <w:sz w:val="20"/>
                <w:lang w:val="en-US" w:bidi="ar-SA"/>
              </w:rPr>
            </w:pPr>
            <w:r>
              <w:rPr>
                <w:rFonts w:ascii="Arial" w:hAnsi="Arial"/>
                <w:color w:val="000000"/>
                <w:kern w:val="0"/>
                <w:sz w:val="20"/>
                <w:lang w:val="en-US" w:bidi="ar-SA"/>
              </w:rPr>
              <w:t>Victor Chavauty Villela</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Graduate student</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Analyze Dr. El Hady’s data</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180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04/2023</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Grover E.C. Guzman</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Postdoc</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Develop algorithm described in goal 1</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270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04/2022</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Diogo Costa</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Postdoc</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Develop algorithm described in goal 2</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270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04/2023</w:t>
            </w:r>
          </w:p>
        </w:tc>
      </w:tr>
    </w:tbl>
    <w:p>
      <w:pPr>
        <w:pStyle w:val="Normal"/>
        <w:spacing w:before="0" w:after="120"/>
        <w:rPr>
          <w:lang w:val="en-US"/>
        </w:rPr>
      </w:pPr>
      <w:r>
        <w:rPr>
          <w:lang w:val="en-US"/>
        </w:rPr>
      </w:r>
    </w:p>
    <w:tbl>
      <w:tblPr>
        <w:tblW w:w="5000" w:type="pct"/>
        <w:jc w:val="left"/>
        <w:tblInd w:w="-5" w:type="dxa"/>
        <w:tblLayout w:type="fixed"/>
        <w:tblCellMar>
          <w:top w:w="0" w:type="dxa"/>
          <w:left w:w="108" w:type="dxa"/>
          <w:bottom w:w="0" w:type="dxa"/>
          <w:right w:w="108" w:type="dxa"/>
        </w:tblCellMar>
      </w:tblPr>
      <w:tblGrid>
        <w:gridCol w:w="566"/>
        <w:gridCol w:w="850"/>
        <w:gridCol w:w="937"/>
        <w:gridCol w:w="3462"/>
        <w:gridCol w:w="705"/>
        <w:gridCol w:w="850"/>
        <w:gridCol w:w="6"/>
        <w:gridCol w:w="844"/>
        <w:gridCol w:w="852"/>
      </w:tblGrid>
      <w:tr>
        <w:trPr>
          <w:trHeight w:val="567" w:hRule="atLeast"/>
        </w:trPr>
        <w:tc>
          <w:tcPr>
            <w:tcW w:w="9072" w:type="dxa"/>
            <w:gridSpan w:val="9"/>
            <w:tcBorders>
              <w:top w:val="single" w:sz="4" w:space="0" w:color="D9D9D9"/>
              <w:left w:val="single" w:sz="4" w:space="0" w:color="D9D9D9"/>
              <w:bottom w:val="single" w:sz="4" w:space="0" w:color="D9D9D9"/>
              <w:right w:val="single" w:sz="4" w:space="0" w:color="D9D9D9"/>
            </w:tcBorders>
            <w:shd w:fill="D9D9D9" w:val="clear"/>
            <w:vAlign w:val="center"/>
          </w:tcPr>
          <w:p>
            <w:pPr>
              <w:pStyle w:val="Normal"/>
              <w:widowControl w:val="false"/>
              <w:spacing w:lineRule="auto" w:line="259" w:before="0" w:after="120"/>
              <w:jc w:val="left"/>
              <w:rPr>
                <w:rFonts w:cs="MS Gothic"/>
                <w:b/>
                <w:b/>
                <w:color w:val="000000"/>
                <w:kern w:val="0"/>
                <w:sz w:val="22"/>
                <w:szCs w:val="22"/>
                <w:lang w:val="en-US" w:eastAsia="de-DE" w:bidi="ar-SA"/>
              </w:rPr>
            </w:pPr>
            <w:r>
              <w:rPr>
                <w:rFonts w:cs="MS Gothic"/>
                <w:b/>
                <w:color w:val="000000"/>
                <w:kern w:val="0"/>
                <w:sz w:val="22"/>
                <w:szCs w:val="22"/>
                <w:lang w:val="en-US" w:eastAsia="de-DE" w:bidi="ar-SA"/>
              </w:rPr>
              <w:t>Further programme-specific information</w:t>
            </w:r>
          </w:p>
        </w:tc>
      </w:tr>
      <w:tr>
        <w:trPr>
          <w:trHeight w:val="397" w:hRule="atLeast"/>
        </w:trPr>
        <w:tc>
          <w:tcPr>
            <w:tcW w:w="9072" w:type="dxa"/>
            <w:gridSpan w:val="9"/>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rPr>
            </w:pPr>
            <w:r>
              <w:rPr>
                <w:rFonts w:cs="MS Gothic" w:ascii="Arial" w:hAnsi="Arial"/>
                <w:b/>
                <w:color w:val="000000"/>
                <w:kern w:val="0"/>
                <w:sz w:val="20"/>
                <w:szCs w:val="20"/>
                <w:lang w:val="en-US" w:eastAsia="de-DE" w:bidi="ar-SA"/>
              </w:rPr>
              <w:t>Roles in the project</w:t>
              <w:br/>
            </w:r>
            <w:r>
              <w:rPr>
                <w:rFonts w:cs="MS Gothic" w:ascii="Arial" w:hAnsi="Arial"/>
                <w:color w:val="000000"/>
                <w:kern w:val="0"/>
                <w:sz w:val="20"/>
                <w:szCs w:val="20"/>
                <w:lang w:val="en-US" w:eastAsia="de-DE" w:bidi="ar-SA"/>
              </w:rPr>
              <w:t>List the project participants in Germany and outside Germany and state the tasks for which they are responsible in the project.</w:t>
            </w:r>
          </w:p>
        </w:tc>
      </w:tr>
      <w:tr>
        <w:trPr>
          <w:trHeight w:val="397" w:hRule="atLeast"/>
        </w:trPr>
        <w:tc>
          <w:tcPr>
            <w:tcW w:w="9072" w:type="dxa"/>
            <w:gridSpan w:val="9"/>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both"/>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P</w:t>
            </w:r>
            <w:bookmarkStart w:id="4" w:name="_Hlk503283537"/>
            <w:bookmarkEnd w:id="4"/>
            <w:r>
              <w:rPr>
                <w:rFonts w:cs="MS Gothic" w:ascii="Arial" w:hAnsi="Arial"/>
                <w:color w:val="000000"/>
                <w:kern w:val="0"/>
                <w:sz w:val="20"/>
                <w:szCs w:val="20"/>
                <w:lang w:val="en-US" w:eastAsia="de-DE" w:bidi="ar-SA"/>
              </w:rPr>
              <w:t>eter F. Stadler (German coordinator) and André Fujita (Brazilian coordinator) will supervise the development of methods/algorithms and analysis of empirical data.</w:t>
            </w:r>
          </w:p>
          <w:p>
            <w:pPr>
              <w:pStyle w:val="Normal"/>
              <w:widowControl w:val="false"/>
              <w:spacing w:before="0" w:after="120"/>
              <w:jc w:val="both"/>
              <w:rPr>
                <w:rFonts w:ascii="Arial" w:hAnsi="Arial"/>
                <w:lang w:val="en-US"/>
              </w:rPr>
            </w:pPr>
            <w:r>
              <w:rPr>
                <w:rFonts w:cs="MS Gothic" w:ascii="Arial" w:hAnsi="Arial"/>
                <w:color w:val="000000"/>
                <w:kern w:val="0"/>
                <w:sz w:val="20"/>
                <w:szCs w:val="20"/>
                <w:lang w:val="en-US" w:eastAsia="de-DE" w:bidi="ar-SA"/>
              </w:rPr>
              <w:t xml:space="preserve">Daniel Y. Takahashi (Brazilian collaborator) and Ahmed El Hady (German collaborator) will provide the biological data to be analyzed and help with the interpretation of results. </w:t>
            </w:r>
          </w:p>
        </w:tc>
      </w:tr>
      <w:tr>
        <w:trPr>
          <w:trHeight w:val="397" w:hRule="atLeast"/>
        </w:trPr>
        <w:tc>
          <w:tcPr>
            <w:tcW w:w="9072" w:type="dxa"/>
            <w:gridSpan w:val="9"/>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60"/>
              <w:jc w:val="left"/>
              <w:rPr>
                <w:rFonts w:ascii="Arial" w:hAnsi="Arial" w:cs="MS Gothic"/>
                <w:b/>
                <w:b/>
                <w:color w:val="000000"/>
                <w:kern w:val="0"/>
                <w:sz w:val="20"/>
                <w:szCs w:val="20"/>
                <w:lang w:val="en-US" w:eastAsia="de-DE" w:bidi="ar-SA"/>
              </w:rPr>
            </w:pPr>
            <w:r>
              <w:rPr>
                <w:rFonts w:cs="MS Gothic" w:ascii="Arial" w:hAnsi="Arial"/>
                <w:b/>
                <w:color w:val="000000"/>
                <w:kern w:val="0"/>
                <w:sz w:val="20"/>
                <w:szCs w:val="20"/>
                <w:lang w:val="en-US" w:eastAsia="de-DE" w:bidi="ar-SA"/>
              </w:rPr>
              <w:t>Structure of the group of researchers and role of project participants</w:t>
            </w:r>
          </w:p>
          <w:p>
            <w:pPr>
              <w:pStyle w:val="Normal"/>
              <w:widowControl w:val="false"/>
              <w:spacing w:before="0" w:after="16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Explain the structure of the group of researchers and the criteria based on which you selected the project participants.</w:t>
            </w:r>
          </w:p>
        </w:tc>
      </w:tr>
      <w:tr>
        <w:trPr>
          <w:trHeight w:val="397" w:hRule="atLeast"/>
        </w:trPr>
        <w:tc>
          <w:tcPr>
            <w:tcW w:w="9072" w:type="dxa"/>
            <w:gridSpan w:val="9"/>
            <w:tcBorders>
              <w:top w:val="single" w:sz="4" w:space="0" w:color="D9D9D9"/>
              <w:left w:val="single" w:sz="4" w:space="0" w:color="D9D9D9"/>
              <w:bottom w:val="single" w:sz="4" w:space="0" w:color="D9D9D9"/>
              <w:right w:val="single" w:sz="4" w:space="0" w:color="D9D9D9"/>
            </w:tcBorders>
            <w:vAlign w:val="center"/>
          </w:tcPr>
          <w:p>
            <w:pPr>
              <w:pStyle w:val="NormalWeb"/>
              <w:widowControl w:val="false"/>
              <w:spacing w:lineRule="auto" w:line="259" w:before="240" w:after="240"/>
              <w:jc w:val="both"/>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Dr. Fujita coordinates a FAPESP thematic project in network statistics, including dozens of graduate students and postdocs to whom we will provide training and internship. Thus, this proposal complements the FAPESP thematic project. The Stadler Lab in Leipzig has worked on several aspects of graph theory. While Fujita’s team is specialized in statistics and will focus on spectral analysis, the Stadler group will tackle the problem from a cycle-base angle, thus both teams are complementing each others work. Furthermore, two neuroscience teams, one in each country will be involved in the project, providing the groups with datasets for development and testing of developed algorithms.</w:t>
            </w:r>
          </w:p>
          <w:p>
            <w:pPr>
              <w:pStyle w:val="Normal"/>
              <w:widowControl w:val="false"/>
              <w:spacing w:lineRule="auto" w:line="259" w:before="0" w:after="160"/>
              <w:jc w:val="left"/>
              <w:rPr>
                <w:rFonts w:ascii="Arial" w:hAnsi="Arial"/>
                <w:color w:val="000000"/>
                <w:kern w:val="0"/>
                <w:sz w:val="20"/>
                <w:lang w:val="en-US" w:bidi="ar-SA"/>
              </w:rPr>
            </w:pPr>
            <w:r>
              <w:rPr>
                <w:rFonts w:cs="MS Gothic" w:ascii="Arial" w:hAnsi="Arial"/>
                <w:color w:val="000000"/>
                <w:kern w:val="0"/>
                <w:sz w:val="20"/>
                <w:szCs w:val="20"/>
                <w:lang w:val="en-US" w:eastAsia="de-DE" w:bidi="ar-SA"/>
              </w:rPr>
              <w:t xml:space="preserve">Our proposal ranges from theoretical/methodology development to application in neuroscience. Thus, this proposal comprises two groups of researchers, one of  mathematics/computer science and </w:t>
            </w:r>
            <w:r>
              <w:rPr>
                <w:rFonts w:eastAsia="Times New Roman" w:cs="MS Gothic" w:ascii="Arial" w:hAnsi="Arial"/>
                <w:color w:val="000000"/>
                <w:kern w:val="0"/>
                <w:sz w:val="20"/>
                <w:szCs w:val="20"/>
                <w:lang w:val="en-US" w:eastAsia="de-DE" w:bidi="ar-SA"/>
              </w:rPr>
              <w:t>one</w:t>
            </w:r>
            <w:r>
              <w:rPr>
                <w:rFonts w:cs="MS Gothic" w:ascii="Arial" w:hAnsi="Arial"/>
                <w:color w:val="000000"/>
                <w:kern w:val="0"/>
                <w:sz w:val="20"/>
                <w:szCs w:val="20"/>
                <w:lang w:val="en-US" w:eastAsia="de-DE" w:bidi="ar-SA"/>
              </w:rPr>
              <w:t xml:space="preserve"> of neuroscience. Each group is composed of two labs. Mathematics/computer science: Dr. Stadler’s and Dr. Fujita’s labs. Neuroscience: Dr. El Hady’s and Dr. Takahashi’s labs. We based the participants selection criteria on the fitness for our problems treated in this proposal. Thus, participants should have background in at least one of the following areas: mathematics, theoretical computer science, statistics, neuroscience.</w:t>
            </w:r>
          </w:p>
        </w:tc>
      </w:tr>
      <w:tr>
        <w:trPr>
          <w:trHeight w:val="397" w:hRule="atLeast"/>
        </w:trPr>
        <w:tc>
          <w:tcPr>
            <w:tcW w:w="5815" w:type="dxa"/>
            <w:gridSpan w:val="4"/>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 xml:space="preserve">Will third-party funds be introduced? </w:t>
            </w:r>
          </w:p>
        </w:tc>
        <w:tc>
          <w:tcPr>
            <w:tcW w:w="70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Yes</w:t>
            </w:r>
          </w:p>
        </w:tc>
        <w:tc>
          <w:tcPr>
            <w:tcW w:w="856" w:type="dxa"/>
            <w:gridSpan w:val="2"/>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eastAsia="MS Gothic" w:cs="MS Gothic"/>
                <w:color w:val="000000"/>
                <w:kern w:val="0"/>
                <w:sz w:val="20"/>
                <w:szCs w:val="20"/>
                <w:lang w:val="en-US" w:eastAsia="de-DE" w:bidi="ar-SA"/>
              </w:rPr>
            </w:pPr>
            <w:r>
              <w:rPr>
                <w:rFonts w:eastAsia="MS Gothic" w:cs="MS Gothic"/>
                <w:color w:val="000000"/>
                <w:kern w:val="0"/>
                <w:sz w:val="20"/>
                <w:szCs w:val="20"/>
                <w:lang w:val="en-US" w:eastAsia="de-DE" w:bidi="ar-SA"/>
              </w:rPr>
              <w:t>☐</w:t>
            </w:r>
          </w:p>
        </w:tc>
        <w:tc>
          <w:tcPr>
            <w:tcW w:w="84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No</w:t>
            </w:r>
          </w:p>
        </w:tc>
        <w:tc>
          <w:tcPr>
            <w:tcW w:w="852"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MS Gothic" w:hAnsi="MS Gothic" w:eastAsia="MS Gothic"/>
                <w:color w:val="000000"/>
                <w:kern w:val="0"/>
                <w:lang w:val="en-US" w:bidi="ar-SA"/>
              </w:rPr>
            </w:pPr>
            <w:r>
              <w:rPr>
                <w:rFonts w:eastAsia="MS Gothic" w:ascii="MS Gothic" w:hAnsi="MS Gothic"/>
                <w:color w:val="000000"/>
                <w:kern w:val="0"/>
                <w:lang w:val="en-US" w:bidi="ar-SA"/>
              </w:rPr>
              <w:t>☒</w:t>
            </w:r>
          </w:p>
        </w:tc>
      </w:tr>
      <w:tr>
        <w:trPr>
          <w:trHeight w:val="397" w:hRule="atLeast"/>
        </w:trPr>
        <w:tc>
          <w:tcPr>
            <w:tcW w:w="5815" w:type="dxa"/>
            <w:gridSpan w:val="4"/>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Has the third-party funder provided a legally binding declaration / commitment?</w:t>
            </w:r>
          </w:p>
        </w:tc>
        <w:tc>
          <w:tcPr>
            <w:tcW w:w="70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Yes</w:t>
            </w:r>
          </w:p>
        </w:tc>
        <w:tc>
          <w:tcPr>
            <w:tcW w:w="856" w:type="dxa"/>
            <w:gridSpan w:val="2"/>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eastAsia="MS Gothic" w:cs="MS Gothic"/>
                <w:color w:val="000000"/>
                <w:kern w:val="0"/>
                <w:sz w:val="20"/>
                <w:szCs w:val="20"/>
                <w:lang w:val="en-US" w:eastAsia="de-DE" w:bidi="ar-SA"/>
              </w:rPr>
            </w:pPr>
            <w:r>
              <w:rPr>
                <w:rFonts w:eastAsia="MS Gothic" w:cs="MS Gothic"/>
                <w:color w:val="000000"/>
                <w:kern w:val="0"/>
                <w:sz w:val="20"/>
                <w:szCs w:val="20"/>
                <w:lang w:val="en-US" w:eastAsia="de-DE" w:bidi="ar-SA"/>
              </w:rPr>
              <w:t>☐</w:t>
            </w:r>
          </w:p>
        </w:tc>
        <w:tc>
          <w:tcPr>
            <w:tcW w:w="84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No</w:t>
            </w:r>
          </w:p>
        </w:tc>
        <w:tc>
          <w:tcPr>
            <w:tcW w:w="852"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MS Gothic" w:hAnsi="MS Gothic" w:eastAsia="MS Gothic"/>
                <w:color w:val="000000"/>
                <w:kern w:val="0"/>
                <w:lang w:val="en-US" w:bidi="ar-SA"/>
              </w:rPr>
            </w:pPr>
            <w:r>
              <w:rPr>
                <w:rFonts w:eastAsia="MS Gothic" w:ascii="MS Gothic" w:hAnsi="MS Gothic"/>
                <w:color w:val="000000"/>
                <w:kern w:val="0"/>
                <w:lang w:val="en-US" w:bidi="ar-SA"/>
              </w:rPr>
              <w:t>☒</w:t>
            </w:r>
          </w:p>
        </w:tc>
      </w:tr>
      <w:tr>
        <w:trPr>
          <w:trHeight w:val="397" w:hRule="atLeast"/>
        </w:trPr>
        <w:tc>
          <w:tcPr>
            <w:tcW w:w="2353"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Reason:</w:t>
            </w:r>
          </w:p>
        </w:tc>
        <w:tc>
          <w:tcPr>
            <w:tcW w:w="6719" w:type="dxa"/>
            <w:gridSpan w:val="6"/>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808080"/>
                <w:kern w:val="0"/>
                <w:sz w:val="20"/>
                <w:szCs w:val="20"/>
                <w:lang w:val="en-US" w:eastAsia="de-DE" w:bidi="ar-SA"/>
              </w:rPr>
            </w:pPr>
            <w:r>
              <w:rPr>
                <w:rFonts w:cs="MS Gothic"/>
                <w:color w:val="808080"/>
                <w:kern w:val="0"/>
                <w:sz w:val="20"/>
                <w:szCs w:val="20"/>
                <w:lang w:val="en-US" w:eastAsia="de-DE" w:bidi="ar-SA"/>
              </w:rPr>
              <w:t>Please specify</w:t>
            </w:r>
          </w:p>
        </w:tc>
      </w:tr>
      <w:tr>
        <w:trPr>
          <w:trHeight w:val="397" w:hRule="atLeast"/>
        </w:trPr>
        <w:tc>
          <w:tcPr>
            <w:tcW w:w="9072" w:type="dxa"/>
            <w:gridSpan w:val="9"/>
            <w:tcBorders>
              <w:top w:val="single" w:sz="4" w:space="0" w:color="D9D9D9"/>
              <w:left w:val="single" w:sz="4" w:space="0" w:color="D9D9D9"/>
              <w:bottom w:val="single" w:sz="4" w:space="0" w:color="D9D9D9"/>
              <w:right w:val="single" w:sz="4" w:space="0" w:color="D9D9D9"/>
            </w:tcBorders>
            <w:shd w:fill="D9D9D9" w:val="clear"/>
            <w:vAlign w:val="center"/>
          </w:tcPr>
          <w:p>
            <w:pPr>
              <w:pStyle w:val="Normal"/>
              <w:widowControl w:val="false"/>
              <w:spacing w:lineRule="auto" w:line="259" w:before="0" w:after="160"/>
              <w:jc w:val="left"/>
              <w:rPr>
                <w:color w:val="000000"/>
                <w:kern w:val="0"/>
                <w:sz w:val="20"/>
                <w:lang w:val="en-US" w:bidi="ar-SA"/>
              </w:rPr>
            </w:pPr>
            <w:r>
              <w:rPr>
                <w:rFonts w:cs="MS Gothic"/>
                <w:b/>
                <w:color w:val="000000"/>
                <w:kern w:val="0"/>
                <w:sz w:val="20"/>
                <w:szCs w:val="20"/>
                <w:lang w:val="en-US" w:eastAsia="de-DE" w:bidi="ar-SA"/>
              </w:rPr>
              <w:t>Commitment to comply with the recommendations for good scientific practice</w:t>
            </w:r>
          </w:p>
        </w:tc>
      </w:tr>
      <w:tr>
        <w:trPr>
          <w:trHeight w:val="397" w:hRule="atLeast"/>
        </w:trPr>
        <w:tc>
          <w:tcPr>
            <w:tcW w:w="1416" w:type="dxa"/>
            <w:gridSpan w:val="2"/>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60"/>
              <w:jc w:val="left"/>
              <w:rPr>
                <w:rFonts w:cs="MS Gothic"/>
                <w:color w:val="000000"/>
                <w:kern w:val="0"/>
                <w:sz w:val="20"/>
                <w:szCs w:val="20"/>
                <w:lang w:val="en-US" w:eastAsia="de-DE" w:bidi="ar-SA"/>
              </w:rPr>
            </w:pPr>
            <w:r>
              <w:rPr>
                <w:rFonts w:cs="MS Gothic"/>
                <w:color w:val="000000"/>
                <w:kern w:val="0"/>
                <w:sz w:val="20"/>
                <w:szCs w:val="20"/>
                <w:lang w:val="en-US" w:eastAsia="de-DE" w:bidi="ar-SA"/>
              </w:rPr>
              <w:t>Project coordinator:</w:t>
            </w:r>
          </w:p>
        </w:tc>
        <w:tc>
          <w:tcPr>
            <w:tcW w:w="7656" w:type="dxa"/>
            <w:gridSpan w:val="7"/>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60"/>
              <w:jc w:val="left"/>
              <w:rPr>
                <w:rFonts w:cs="MS Gothic"/>
                <w:color w:val="000000"/>
                <w:kern w:val="0"/>
                <w:sz w:val="20"/>
                <w:szCs w:val="20"/>
                <w:lang w:val="en-US" w:eastAsia="de-DE" w:bidi="ar-SA"/>
              </w:rPr>
            </w:pPr>
            <w:r>
              <w:rPr>
                <w:rFonts w:cs="MS Gothic"/>
                <w:color w:val="000000"/>
                <w:kern w:val="0"/>
                <w:sz w:val="20"/>
                <w:szCs w:val="20"/>
                <w:lang w:val="en-US" w:eastAsia="de-DE" w:bidi="ar-SA"/>
              </w:rPr>
              <w:t>Peter F. Stadler</w:t>
            </w:r>
          </w:p>
        </w:tc>
      </w:tr>
      <w:tr>
        <w:trPr>
          <w:trHeight w:val="2413" w:hRule="atLeast"/>
        </w:trPr>
        <w:tc>
          <w:tcPr>
            <w:tcW w:w="1416" w:type="dxa"/>
            <w:gridSpan w:val="2"/>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60"/>
              <w:jc w:val="center"/>
              <w:rPr>
                <w:rFonts w:ascii="MS Gothic" w:hAnsi="MS Gothic" w:eastAsia="MS Gothic"/>
                <w:color w:val="000000"/>
                <w:kern w:val="0"/>
                <w:lang w:val="en-US" w:bidi="ar-SA"/>
              </w:rPr>
            </w:pPr>
            <w:r>
              <w:rPr>
                <w:rFonts w:eastAsia="MS Gothic" w:ascii="MS Gothic" w:hAnsi="MS Gothic"/>
                <w:color w:val="000000"/>
                <w:kern w:val="0"/>
                <w:lang w:val="en-US" w:bidi="ar-SA"/>
              </w:rPr>
              <w:t>☒</w:t>
            </w:r>
          </w:p>
        </w:tc>
        <w:tc>
          <w:tcPr>
            <w:tcW w:w="7656" w:type="dxa"/>
            <w:gridSpan w:val="7"/>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60"/>
              <w:jc w:val="left"/>
              <w:rPr>
                <w:kern w:val="0"/>
                <w:sz w:val="20"/>
                <w:lang w:val="en-US" w:bidi="ar-SA"/>
              </w:rPr>
            </w:pPr>
            <w:r>
              <w:rPr>
                <w:rFonts w:cs="MS Gothic"/>
                <w:color w:val="000000"/>
                <w:kern w:val="0"/>
                <w:sz w:val="20"/>
                <w:szCs w:val="20"/>
                <w:lang w:val="en-US" w:eastAsia="de-DE" w:bidi="ar-SA"/>
              </w:rPr>
              <w:t>If my research project is accepted for the DAAD Programme for Project-Related Personal Exchange, I undertake to comply with the rules of good scientific practice.</w:t>
            </w:r>
            <w:r>
              <w:rPr>
                <w:rStyle w:val="FootnoteAnchor"/>
                <w:rFonts w:cs="MS Gothic"/>
                <w:color w:val="000000"/>
                <w:kern w:val="0"/>
                <w:sz w:val="20"/>
                <w:szCs w:val="20"/>
                <w:lang w:val="en-US" w:eastAsia="de-DE" w:bidi="ar-SA"/>
              </w:rPr>
              <w:footnoteReference w:id="6"/>
            </w:r>
          </w:p>
          <w:p>
            <w:pPr>
              <w:pStyle w:val="Normal"/>
              <w:widowControl w:val="false"/>
              <w:spacing w:lineRule="auto" w:line="259" w:before="0" w:after="160"/>
              <w:jc w:val="left"/>
              <w:rPr>
                <w:color w:val="000000"/>
                <w:kern w:val="0"/>
                <w:sz w:val="20"/>
                <w:lang w:val="en-US" w:bidi="ar-SA"/>
              </w:rPr>
            </w:pPr>
            <w:r>
              <w:rPr>
                <w:rFonts w:cs="MS Gothic"/>
                <w:color w:val="000000"/>
                <w:kern w:val="0"/>
                <w:sz w:val="20"/>
                <w:szCs w:val="20"/>
                <w:lang w:val="en-US" w:eastAsia="de-DE" w:bidi="ar-SA"/>
              </w:rPr>
              <w:t>Scientific misconduct is given if false statements are made in a context of scientific importance either intentionally or by gross negligence, if intellectual property rights of others are violated, or if the research activities of others are otherwise affected. The circumstances of the individual case are decisive.</w:t>
            </w:r>
          </w:p>
        </w:tc>
      </w:tr>
      <w:tr>
        <w:trPr>
          <w:trHeight w:val="567" w:hRule="atLeast"/>
        </w:trPr>
        <w:tc>
          <w:tcPr>
            <w:tcW w:w="9072" w:type="dxa"/>
            <w:gridSpan w:val="9"/>
            <w:tcBorders>
              <w:top w:val="single" w:sz="4" w:space="0" w:color="D9D9D9"/>
              <w:left w:val="single" w:sz="4" w:space="0" w:color="D9D9D9"/>
              <w:bottom w:val="single" w:sz="4" w:space="0" w:color="D9D9D9"/>
              <w:right w:val="single" w:sz="4" w:space="0" w:color="D9D9D9"/>
            </w:tcBorders>
            <w:shd w:fill="D9D9D9" w:val="clear"/>
            <w:vAlign w:val="center"/>
          </w:tcPr>
          <w:p>
            <w:pPr>
              <w:pStyle w:val="Normal"/>
              <w:widowControl w:val="false"/>
              <w:spacing w:lineRule="auto" w:line="259" w:before="0" w:after="120"/>
              <w:jc w:val="left"/>
              <w:rPr>
                <w:rFonts w:cs="MS Gothic"/>
                <w:b/>
                <w:b/>
                <w:color w:val="000000"/>
                <w:kern w:val="0"/>
                <w:sz w:val="22"/>
                <w:szCs w:val="22"/>
                <w:lang w:val="en-US" w:eastAsia="de-DE" w:bidi="ar-SA"/>
              </w:rPr>
            </w:pPr>
            <w:r>
              <w:rPr>
                <w:rFonts w:cs="MS Gothic"/>
                <w:b/>
                <w:color w:val="000000"/>
                <w:kern w:val="0"/>
                <w:sz w:val="22"/>
                <w:szCs w:val="22"/>
                <w:lang w:val="en-US" w:eastAsia="de-DE" w:bidi="ar-SA"/>
              </w:rPr>
              <w:t xml:space="preserve">Application checklist </w:t>
            </w:r>
          </w:p>
        </w:tc>
      </w:tr>
      <w:tr>
        <w:trPr>
          <w:trHeight w:val="567" w:hRule="atLeast"/>
        </w:trPr>
        <w:tc>
          <w:tcPr>
            <w:tcW w:w="9072" w:type="dxa"/>
            <w:gridSpan w:val="9"/>
            <w:tcBorders>
              <w:top w:val="single" w:sz="4" w:space="0" w:color="D9D9D9"/>
              <w:left w:val="single" w:sz="4" w:space="0" w:color="D9D9D9"/>
              <w:bottom w:val="single" w:sz="4" w:space="0" w:color="D9D9D9"/>
              <w:right w:val="single" w:sz="4" w:space="0" w:color="D9D9D9"/>
            </w:tcBorders>
            <w:shd w:fill="D9D9D9" w:val="clear"/>
            <w:vAlign w:val="center"/>
          </w:tcPr>
          <w:p>
            <w:pPr>
              <w:pStyle w:val="Normal"/>
              <w:widowControl w:val="false"/>
              <w:spacing w:lineRule="auto" w:line="259" w:before="0" w:after="120"/>
              <w:jc w:val="left"/>
              <w:rPr>
                <w:b/>
                <w:b/>
                <w:color w:val="000000"/>
                <w:kern w:val="0"/>
                <w:lang w:val="en-US" w:bidi="ar-SA"/>
              </w:rPr>
            </w:pPr>
            <w:r>
              <w:rPr>
                <w:b/>
                <w:color w:val="000000"/>
                <w:kern w:val="0"/>
                <w:lang w:val="en-US" w:bidi="ar-SA"/>
              </w:rPr>
            </w:r>
          </w:p>
        </w:tc>
      </w:tr>
      <w:tr>
        <w:trPr>
          <w:trHeight w:val="397" w:hRule="atLeast"/>
        </w:trPr>
        <w:tc>
          <w:tcPr>
            <w:tcW w:w="7370" w:type="dxa"/>
            <w:gridSpan w:val="6"/>
            <w:tcBorders>
              <w:top w:val="single" w:sz="4" w:space="0" w:color="D9D9D9"/>
              <w:left w:val="single" w:sz="4" w:space="0" w:color="D9D9D9"/>
              <w:bottom w:val="single" w:sz="4" w:space="0" w:color="D9D9D9"/>
              <w:right w:val="single" w:sz="4" w:space="0" w:color="D9D9D9"/>
            </w:tcBorders>
            <w:shd w:fill="F2F2F2" w:val="clear"/>
            <w:vAlign w:val="center"/>
          </w:tcPr>
          <w:p>
            <w:pPr>
              <w:pStyle w:val="Normal"/>
              <w:widowControl w:val="false"/>
              <w:spacing w:lineRule="auto" w:line="259" w:before="0" w:after="120"/>
              <w:jc w:val="left"/>
              <w:rPr>
                <w:rFonts w:cs="MS Gothic"/>
                <w:b/>
                <w:b/>
                <w:color w:val="000000"/>
                <w:kern w:val="0"/>
                <w:sz w:val="20"/>
                <w:szCs w:val="20"/>
                <w:lang w:val="en-US" w:eastAsia="de-DE" w:bidi="ar-SA"/>
              </w:rPr>
            </w:pPr>
            <w:r>
              <w:rPr>
                <w:rFonts w:cs="MS Gothic"/>
                <w:b/>
                <w:color w:val="000000"/>
                <w:kern w:val="0"/>
                <w:sz w:val="20"/>
                <w:szCs w:val="20"/>
                <w:lang w:val="en-US" w:eastAsia="de-DE" w:bidi="ar-SA"/>
              </w:rPr>
              <w:t>Application documents relevant to selection</w:t>
            </w:r>
          </w:p>
        </w:tc>
        <w:tc>
          <w:tcPr>
            <w:tcW w:w="1702" w:type="dxa"/>
            <w:gridSpan w:val="3"/>
            <w:tcBorders>
              <w:top w:val="single" w:sz="4" w:space="0" w:color="D9D9D9"/>
              <w:left w:val="single" w:sz="4" w:space="0" w:color="D9D9D9"/>
              <w:bottom w:val="single" w:sz="4" w:space="0" w:color="D9D9D9"/>
              <w:right w:val="single" w:sz="4" w:space="0" w:color="D9D9D9"/>
            </w:tcBorders>
            <w:shd w:fill="F2F2F2" w:val="clear"/>
            <w:vAlign w:val="center"/>
          </w:tcPr>
          <w:p>
            <w:pPr>
              <w:pStyle w:val="ListParagraph"/>
              <w:widowControl w:val="false"/>
              <w:numPr>
                <w:ilvl w:val="0"/>
                <w:numId w:val="1"/>
              </w:numPr>
              <w:spacing w:before="0" w:after="120"/>
              <w:ind w:left="596" w:right="0" w:hanging="29"/>
              <w:contextualSpacing/>
              <w:jc w:val="center"/>
              <w:rPr>
                <w:b/>
                <w:b/>
                <w:color w:val="000000"/>
                <w:kern w:val="0"/>
                <w:sz w:val="20"/>
                <w:lang w:val="en-US" w:bidi="ar-SA"/>
              </w:rPr>
            </w:pPr>
            <w:r>
              <w:rPr>
                <w:b/>
                <w:color w:val="000000"/>
                <w:kern w:val="0"/>
                <w:sz w:val="20"/>
                <w:lang w:val="en-US" w:bidi="ar-SA"/>
              </w:rPr>
            </w:r>
          </w:p>
        </w:tc>
      </w:tr>
      <w:tr>
        <w:trPr>
          <w:trHeight w:val="397" w:hRule="atLeast"/>
        </w:trPr>
        <w:tc>
          <w:tcPr>
            <w:tcW w:w="56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1</w:t>
            </w:r>
          </w:p>
        </w:tc>
        <w:tc>
          <w:tcPr>
            <w:tcW w:w="6804" w:type="dxa"/>
            <w:gridSpan w:val="5"/>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Project application (in the DAAD portal)</w:t>
            </w:r>
          </w:p>
        </w:tc>
        <w:tc>
          <w:tcPr>
            <w:tcW w:w="1702"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center"/>
              <w:rPr>
                <w:rFonts w:ascii="MS Gothic" w:hAnsi="MS Gothic" w:eastAsia="MS Gothic" w:cs="MS Gothic"/>
                <w:color w:val="000000"/>
                <w:kern w:val="0"/>
                <w:sz w:val="20"/>
                <w:szCs w:val="20"/>
                <w:lang w:val="en-US" w:eastAsia="de-DE" w:bidi="ar-SA"/>
              </w:rPr>
            </w:pPr>
            <w:r>
              <w:rPr>
                <w:rFonts w:eastAsia="MS Gothic" w:cs="MS Gothic" w:ascii="MS Gothic" w:hAnsi="MS Gothic"/>
                <w:color w:val="000000"/>
                <w:kern w:val="0"/>
                <w:sz w:val="20"/>
                <w:szCs w:val="20"/>
                <w:lang w:val="en-US" w:eastAsia="de-DE" w:bidi="ar-SA"/>
              </w:rPr>
              <w:t>☐</w:t>
            </w:r>
          </w:p>
        </w:tc>
      </w:tr>
      <w:tr>
        <w:trPr>
          <w:trHeight w:val="397" w:hRule="atLeast"/>
        </w:trPr>
        <w:tc>
          <w:tcPr>
            <w:tcW w:w="56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2</w:t>
            </w:r>
          </w:p>
        </w:tc>
        <w:tc>
          <w:tcPr>
            <w:tcW w:w="6804" w:type="dxa"/>
            <w:gridSpan w:val="5"/>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Financing plan (in the DAAD portal)</w:t>
            </w:r>
          </w:p>
        </w:tc>
        <w:tc>
          <w:tcPr>
            <w:tcW w:w="1702"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center"/>
              <w:rPr>
                <w:rFonts w:ascii="MS Gothic" w:hAnsi="MS Gothic" w:eastAsia="MS Gothic" w:cs="MS Gothic"/>
                <w:color w:val="000000"/>
                <w:kern w:val="0"/>
                <w:sz w:val="20"/>
                <w:szCs w:val="20"/>
                <w:lang w:val="en-US" w:eastAsia="de-DE" w:bidi="ar-SA"/>
              </w:rPr>
            </w:pPr>
            <w:r>
              <w:rPr>
                <w:rFonts w:eastAsia="MS Gothic" w:cs="MS Gothic" w:ascii="MS Gothic" w:hAnsi="MS Gothic"/>
                <w:color w:val="000000"/>
                <w:kern w:val="0"/>
                <w:sz w:val="20"/>
                <w:szCs w:val="20"/>
                <w:lang w:val="en-US" w:eastAsia="de-DE" w:bidi="ar-SA"/>
              </w:rPr>
              <w:t>☐</w:t>
            </w:r>
          </w:p>
        </w:tc>
      </w:tr>
      <w:tr>
        <w:trPr>
          <w:trHeight w:val="397" w:hRule="atLeast"/>
        </w:trPr>
        <w:tc>
          <w:tcPr>
            <w:tcW w:w="56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3</w:t>
            </w:r>
          </w:p>
        </w:tc>
        <w:tc>
          <w:tcPr>
            <w:tcW w:w="6804" w:type="dxa"/>
            <w:gridSpan w:val="5"/>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Project description</w:t>
            </w:r>
          </w:p>
        </w:tc>
        <w:tc>
          <w:tcPr>
            <w:tcW w:w="1702"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center"/>
              <w:rPr>
                <w:rFonts w:ascii="MS Gothic" w:hAnsi="MS Gothic" w:eastAsia="MS Gothic" w:cs="MS Gothic"/>
                <w:color w:val="000000"/>
                <w:kern w:val="0"/>
                <w:sz w:val="20"/>
                <w:szCs w:val="20"/>
                <w:lang w:val="en-US" w:eastAsia="de-DE" w:bidi="ar-SA"/>
              </w:rPr>
            </w:pPr>
            <w:r>
              <w:rPr>
                <w:rFonts w:eastAsia="MS Gothic" w:cs="MS Gothic" w:ascii="MS Gothic" w:hAnsi="MS Gothic"/>
                <w:color w:val="000000"/>
                <w:kern w:val="0"/>
                <w:sz w:val="20"/>
                <w:szCs w:val="20"/>
                <w:lang w:val="en-US" w:eastAsia="de-DE" w:bidi="ar-SA"/>
              </w:rPr>
              <w:t>☐</w:t>
            </w:r>
          </w:p>
        </w:tc>
      </w:tr>
      <w:tr>
        <w:trPr>
          <w:trHeight w:val="397" w:hRule="atLeast"/>
        </w:trPr>
        <w:tc>
          <w:tcPr>
            <w:tcW w:w="56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4</w:t>
            </w:r>
          </w:p>
        </w:tc>
        <w:tc>
          <w:tcPr>
            <w:tcW w:w="6804" w:type="dxa"/>
            <w:gridSpan w:val="5"/>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Project planning overview</w:t>
            </w:r>
          </w:p>
        </w:tc>
        <w:tc>
          <w:tcPr>
            <w:tcW w:w="1702"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center"/>
              <w:rPr>
                <w:rFonts w:ascii="MS Gothic" w:hAnsi="MS Gothic" w:eastAsia="MS Gothic" w:cs="MS Gothic"/>
                <w:color w:val="000000"/>
                <w:kern w:val="0"/>
                <w:sz w:val="20"/>
                <w:szCs w:val="20"/>
                <w:lang w:val="en-US" w:eastAsia="de-DE" w:bidi="ar-SA"/>
              </w:rPr>
            </w:pPr>
            <w:r>
              <w:rPr>
                <w:rFonts w:eastAsia="MS Gothic" w:cs="MS Gothic" w:ascii="MS Gothic" w:hAnsi="MS Gothic"/>
                <w:color w:val="000000"/>
                <w:kern w:val="0"/>
                <w:sz w:val="20"/>
                <w:szCs w:val="20"/>
                <w:lang w:val="en-US" w:eastAsia="de-DE" w:bidi="ar-SA"/>
              </w:rPr>
              <w:t>☐</w:t>
            </w:r>
          </w:p>
        </w:tc>
      </w:tr>
      <w:tr>
        <w:trPr>
          <w:trHeight w:val="397" w:hRule="atLeast"/>
        </w:trPr>
        <w:tc>
          <w:tcPr>
            <w:tcW w:w="56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5</w:t>
            </w:r>
          </w:p>
        </w:tc>
        <w:tc>
          <w:tcPr>
            <w:tcW w:w="6804" w:type="dxa"/>
            <w:gridSpan w:val="5"/>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Research profile/CVs of the German project coordinator(s)</w:t>
            </w:r>
          </w:p>
        </w:tc>
        <w:tc>
          <w:tcPr>
            <w:tcW w:w="1702"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center"/>
              <w:rPr>
                <w:rFonts w:ascii="MS Gothic" w:hAnsi="MS Gothic" w:eastAsia="MS Gothic" w:cs="MS Gothic"/>
                <w:color w:val="000000"/>
                <w:kern w:val="0"/>
                <w:sz w:val="20"/>
                <w:szCs w:val="20"/>
                <w:lang w:val="en-US" w:eastAsia="de-DE" w:bidi="ar-SA"/>
              </w:rPr>
            </w:pPr>
            <w:r>
              <w:rPr>
                <w:rFonts w:eastAsia="MS Gothic" w:cs="MS Gothic" w:ascii="MS Gothic" w:hAnsi="MS Gothic"/>
                <w:color w:val="000000"/>
                <w:kern w:val="0"/>
                <w:sz w:val="20"/>
                <w:szCs w:val="20"/>
                <w:lang w:val="en-US" w:eastAsia="de-DE" w:bidi="ar-SA"/>
              </w:rPr>
              <w:t>☐</w:t>
            </w:r>
          </w:p>
        </w:tc>
      </w:tr>
      <w:tr>
        <w:trPr>
          <w:trHeight w:val="397" w:hRule="atLeast"/>
        </w:trPr>
        <w:tc>
          <w:tcPr>
            <w:tcW w:w="56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6</w:t>
            </w:r>
          </w:p>
        </w:tc>
        <w:tc>
          <w:tcPr>
            <w:tcW w:w="6804" w:type="dxa"/>
            <w:gridSpan w:val="5"/>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List of the German project coordinators’ publications in the past 5 years that are relevant to the project</w:t>
            </w:r>
          </w:p>
        </w:tc>
        <w:tc>
          <w:tcPr>
            <w:tcW w:w="1702"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center"/>
              <w:rPr>
                <w:rFonts w:ascii="MS Gothic" w:hAnsi="MS Gothic" w:eastAsia="MS Gothic" w:cs="MS Gothic"/>
                <w:color w:val="000000"/>
                <w:kern w:val="0"/>
                <w:sz w:val="20"/>
                <w:szCs w:val="20"/>
                <w:lang w:val="en-US" w:eastAsia="de-DE" w:bidi="ar-SA"/>
              </w:rPr>
            </w:pPr>
            <w:r>
              <w:rPr>
                <w:rFonts w:eastAsia="MS Gothic" w:cs="MS Gothic" w:ascii="MS Gothic" w:hAnsi="MS Gothic"/>
                <w:color w:val="000000"/>
                <w:kern w:val="0"/>
                <w:sz w:val="20"/>
                <w:szCs w:val="20"/>
                <w:lang w:val="en-US" w:eastAsia="de-DE" w:bidi="ar-SA"/>
              </w:rPr>
              <w:t>☐</w:t>
            </w:r>
          </w:p>
        </w:tc>
      </w:tr>
      <w:tr>
        <w:trPr>
          <w:trHeight w:val="397" w:hRule="atLeast"/>
        </w:trPr>
        <w:tc>
          <w:tcPr>
            <w:tcW w:w="56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7</w:t>
            </w:r>
          </w:p>
        </w:tc>
        <w:tc>
          <w:tcPr>
            <w:tcW w:w="6804" w:type="dxa"/>
            <w:gridSpan w:val="5"/>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Research profile/CVs of the project coordinator(s) abroad</w:t>
            </w:r>
          </w:p>
        </w:tc>
        <w:tc>
          <w:tcPr>
            <w:tcW w:w="1702"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center"/>
              <w:rPr>
                <w:rFonts w:ascii="MS Gothic" w:hAnsi="MS Gothic" w:eastAsia="MS Gothic" w:cs="MS Gothic"/>
                <w:color w:val="000000"/>
                <w:kern w:val="0"/>
                <w:sz w:val="20"/>
                <w:szCs w:val="20"/>
                <w:lang w:val="en-US" w:eastAsia="de-DE" w:bidi="ar-SA"/>
              </w:rPr>
            </w:pPr>
            <w:r>
              <w:rPr>
                <w:rFonts w:eastAsia="MS Gothic" w:cs="MS Gothic" w:ascii="MS Gothic" w:hAnsi="MS Gothic"/>
                <w:color w:val="000000"/>
                <w:kern w:val="0"/>
                <w:sz w:val="20"/>
                <w:szCs w:val="20"/>
                <w:lang w:val="en-US" w:eastAsia="de-DE" w:bidi="ar-SA"/>
              </w:rPr>
              <w:t>☐</w:t>
            </w:r>
          </w:p>
        </w:tc>
      </w:tr>
      <w:tr>
        <w:trPr>
          <w:trHeight w:val="397" w:hRule="atLeast"/>
        </w:trPr>
        <w:tc>
          <w:tcPr>
            <w:tcW w:w="56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8</w:t>
            </w:r>
          </w:p>
        </w:tc>
        <w:tc>
          <w:tcPr>
            <w:tcW w:w="6804" w:type="dxa"/>
            <w:gridSpan w:val="5"/>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List of the non-German project coordinators’ publications in the past 5 years that are relevant to the project</w:t>
            </w:r>
          </w:p>
        </w:tc>
        <w:tc>
          <w:tcPr>
            <w:tcW w:w="1702"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center"/>
              <w:rPr>
                <w:rFonts w:ascii="MS Gothic" w:hAnsi="MS Gothic" w:eastAsia="MS Gothic" w:cs="MS Gothic"/>
                <w:color w:val="000000"/>
                <w:kern w:val="0"/>
                <w:sz w:val="20"/>
                <w:szCs w:val="20"/>
                <w:lang w:val="en-US" w:eastAsia="de-DE" w:bidi="ar-SA"/>
              </w:rPr>
            </w:pPr>
            <w:r>
              <w:rPr>
                <w:rFonts w:eastAsia="MS Gothic" w:cs="MS Gothic" w:ascii="MS Gothic" w:hAnsi="MS Gothic"/>
                <w:color w:val="000000"/>
                <w:kern w:val="0"/>
                <w:sz w:val="20"/>
                <w:szCs w:val="20"/>
                <w:lang w:val="en-US" w:eastAsia="de-DE" w:bidi="ar-SA"/>
              </w:rPr>
              <w:t>☐</w:t>
            </w:r>
          </w:p>
        </w:tc>
      </w:tr>
      <w:tr>
        <w:trPr>
          <w:trHeight w:val="397" w:hRule="atLeast"/>
        </w:trPr>
        <w:tc>
          <w:tcPr>
            <w:tcW w:w="56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9</w:t>
            </w:r>
          </w:p>
        </w:tc>
        <w:tc>
          <w:tcPr>
            <w:tcW w:w="6804" w:type="dxa"/>
            <w:gridSpan w:val="5"/>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Brief CVs of any other project participants that have already been selected at the time of application</w:t>
            </w:r>
          </w:p>
        </w:tc>
        <w:tc>
          <w:tcPr>
            <w:tcW w:w="1702"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center"/>
              <w:rPr>
                <w:rFonts w:ascii="MS Gothic" w:hAnsi="MS Gothic" w:eastAsia="MS Gothic" w:cs="MS Gothic"/>
                <w:color w:val="000000"/>
                <w:kern w:val="0"/>
                <w:sz w:val="20"/>
                <w:szCs w:val="20"/>
                <w:lang w:val="en-US" w:eastAsia="de-DE" w:bidi="ar-SA"/>
              </w:rPr>
            </w:pPr>
            <w:r>
              <w:rPr>
                <w:rFonts w:eastAsia="MS Gothic" w:cs="MS Gothic" w:ascii="MS Gothic" w:hAnsi="MS Gothic"/>
                <w:color w:val="000000"/>
                <w:kern w:val="0"/>
                <w:sz w:val="20"/>
                <w:szCs w:val="20"/>
                <w:lang w:val="en-US" w:eastAsia="de-DE" w:bidi="ar-SA"/>
              </w:rPr>
              <w:t>☐</w:t>
            </w:r>
          </w:p>
        </w:tc>
      </w:tr>
      <w:tr>
        <w:trPr>
          <w:trHeight w:val="397" w:hRule="atLeast"/>
        </w:trPr>
        <w:tc>
          <w:tcPr>
            <w:tcW w:w="56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10</w:t>
            </w:r>
          </w:p>
        </w:tc>
        <w:tc>
          <w:tcPr>
            <w:tcW w:w="6804" w:type="dxa"/>
            <w:gridSpan w:val="5"/>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For applications for PPP Canada and PPP USA: a confirmation letter by the cooperation partner in addition to attachments 1-8</w:t>
            </w:r>
          </w:p>
        </w:tc>
        <w:tc>
          <w:tcPr>
            <w:tcW w:w="1702"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center"/>
              <w:rPr>
                <w:rFonts w:ascii="MS Gothic" w:hAnsi="MS Gothic" w:eastAsia="MS Gothic" w:cs="MS Gothic"/>
                <w:color w:val="000000"/>
                <w:kern w:val="0"/>
                <w:sz w:val="20"/>
                <w:szCs w:val="20"/>
                <w:lang w:val="en-US" w:eastAsia="de-DE" w:bidi="ar-SA"/>
              </w:rPr>
            </w:pPr>
            <w:r>
              <w:rPr>
                <w:rFonts w:eastAsia="MS Gothic" w:cs="MS Gothic" w:ascii="MS Gothic" w:hAnsi="MS Gothic"/>
                <w:color w:val="000000"/>
                <w:kern w:val="0"/>
                <w:sz w:val="20"/>
                <w:szCs w:val="20"/>
                <w:lang w:val="en-US" w:eastAsia="de-DE" w:bidi="ar-SA"/>
              </w:rPr>
              <w:t>☐</w:t>
            </w:r>
          </w:p>
        </w:tc>
      </w:tr>
    </w:tbl>
    <w:p>
      <w:pPr>
        <w:pStyle w:val="Normal"/>
        <w:rPr/>
      </w:pPr>
      <w:r>
        <w:rPr/>
      </w:r>
    </w:p>
    <w:sectPr>
      <w:headerReference w:type="default" r:id="rId2"/>
      <w:headerReference w:type="first" r:id="rId3"/>
      <w:footerReference w:type="default" r:id="rId4"/>
      <w:footerReference w:type="first" r:id="rId5"/>
      <w:footnotePr>
        <w:numFmt w:val="decimal"/>
      </w:footnotePr>
      <w:type w:val="nextPage"/>
      <w:pgSz w:w="11906" w:h="16838"/>
      <w:pgMar w:left="1417" w:right="1417" w:gutter="0" w:header="708" w:top="1417" w:footer="708" w:bottom="1134"/>
      <w:pgNumType w:fmt="decimal"/>
      <w:formProt w:val="false"/>
      <w:titlePg/>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3-06-21T17:14:46Z" w:initials="">
    <w:p>
      <w:r>
        <w:rPr>
          <w:rFonts w:ascii="Arial" w:hAnsi="Arial" w:eastAsia="Calibri"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 xml:space="preserve">FALL/SVEN, please CHECK IF THIS IS CURRENT!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MS Gothic">
    <w:charset w:val="01"/>
    <w:family w:val="roman"/>
    <w:pitch w:val="variable"/>
  </w:font>
  <w:font w:name="Wingdings">
    <w:charset w:val="02"/>
    <w:family w:val="auto"/>
    <w:pitch w:val="default"/>
  </w:font>
  <w:font w:name="Courier New">
    <w:charset w:val="01"/>
    <w:family w:val="auto"/>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sz w:val="16"/>
        <w:szCs w:val="16"/>
        <w:lang w:val="en-US"/>
      </w:rPr>
      <w:t>Project Description with Results-oriented Monitoring – PPP from 2022 – P33 – as of: 02/2021</w:t>
    </w:r>
    <w:r>
      <w:rPr>
        <w:color w:val="FF0000"/>
        <w:sz w:val="16"/>
        <w:szCs w:val="16"/>
        <w:lang w:val="en-US"/>
      </w:rPr>
      <w:t xml:space="preserve"> </w:t>
    </w:r>
    <w:r>
      <w:rPr>
        <w:sz w:val="16"/>
        <w:szCs w:val="16"/>
        <w:lang w:val="en-US"/>
      </w:rPr>
      <w:t>– V 2.0</w:t>
      <w:tab/>
      <w:t xml:space="preserve">Page </w:t>
    </w:r>
    <w:r>
      <w:rPr>
        <w:b/>
        <w:bCs/>
        <w:sz w:val="16"/>
        <w:szCs w:val="16"/>
        <w:lang w:val="en-US"/>
      </w:rPr>
      <w:fldChar w:fldCharType="begin"/>
    </w:r>
    <w:r>
      <w:rPr>
        <w:sz w:val="16"/>
        <w:b/>
        <w:szCs w:val="16"/>
        <w:bCs/>
        <w:lang w:val="en-US"/>
      </w:rPr>
      <w:instrText> PAGE </w:instrText>
    </w:r>
    <w:r>
      <w:rPr>
        <w:sz w:val="16"/>
        <w:b/>
        <w:szCs w:val="16"/>
        <w:bCs/>
        <w:lang w:val="en-US"/>
      </w:rPr>
      <w:fldChar w:fldCharType="separate"/>
    </w:r>
    <w:r>
      <w:rPr>
        <w:sz w:val="16"/>
        <w:b/>
        <w:szCs w:val="16"/>
        <w:bCs/>
        <w:lang w:val="en-US"/>
      </w:rPr>
      <w:t>9</w:t>
    </w:r>
    <w:r>
      <w:rPr>
        <w:sz w:val="16"/>
        <w:b/>
        <w:szCs w:val="16"/>
        <w:bCs/>
        <w:lang w:val="en-US"/>
      </w:rPr>
      <w:fldChar w:fldCharType="end"/>
    </w:r>
    <w:r>
      <w:rPr>
        <w:sz w:val="16"/>
        <w:szCs w:val="16"/>
        <w:lang w:val="en-US"/>
      </w:rPr>
      <w:t xml:space="preserve"> of </w:t>
    </w:r>
    <w:r>
      <w:rPr>
        <w:b/>
        <w:bCs/>
        <w:sz w:val="16"/>
        <w:szCs w:val="16"/>
        <w:lang w:val="en-US"/>
      </w:rPr>
      <w:fldChar w:fldCharType="begin"/>
    </w:r>
    <w:r>
      <w:rPr>
        <w:sz w:val="16"/>
        <w:b/>
        <w:szCs w:val="16"/>
        <w:bCs/>
        <w:lang w:val="en-US"/>
      </w:rPr>
      <w:instrText> NUMPAGES </w:instrText>
    </w:r>
    <w:r>
      <w:rPr>
        <w:sz w:val="16"/>
        <w:b/>
        <w:szCs w:val="16"/>
        <w:bCs/>
        <w:lang w:val="en-US"/>
      </w:rPr>
      <w:fldChar w:fldCharType="separate"/>
    </w:r>
    <w:r>
      <w:rPr>
        <w:sz w:val="16"/>
        <w:b/>
        <w:szCs w:val="16"/>
        <w:bCs/>
        <w:lang w:val="en-US"/>
      </w:rPr>
      <w:t>9</w:t>
    </w:r>
    <w:r>
      <w:rPr>
        <w:sz w:val="16"/>
        <w:b/>
        <w:szCs w:val="16"/>
        <w:bCs/>
        <w:lang w:val="en-US"/>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sz w:val="16"/>
        <w:szCs w:val="16"/>
        <w:lang w:val="en-US"/>
      </w:rPr>
      <w:t>Project Description with Results-oriented Monitoring – PPP from 2022 – P33 – as of: 02/2021 – V 2.0</w:t>
      <w:tab/>
      <w:t xml:space="preserve">Page </w:t>
    </w:r>
    <w:r>
      <w:rPr>
        <w:sz w:val="16"/>
        <w:szCs w:val="16"/>
        <w:lang w:val="en-US"/>
      </w:rPr>
      <w:fldChar w:fldCharType="begin"/>
    </w:r>
    <w:r>
      <w:rPr>
        <w:sz w:val="16"/>
        <w:szCs w:val="16"/>
        <w:lang w:val="en-US"/>
      </w:rPr>
      <w:instrText> PAGE </w:instrText>
    </w:r>
    <w:r>
      <w:rPr>
        <w:sz w:val="16"/>
        <w:szCs w:val="16"/>
        <w:lang w:val="en-US"/>
      </w:rPr>
      <w:fldChar w:fldCharType="separate"/>
    </w:r>
    <w:r>
      <w:rPr>
        <w:sz w:val="16"/>
        <w:szCs w:val="16"/>
        <w:lang w:val="en-US"/>
      </w:rPr>
      <w:t>1</w:t>
    </w:r>
    <w:r>
      <w:rPr>
        <w:sz w:val="16"/>
        <w:szCs w:val="16"/>
        <w:lang w:val="en-US"/>
      </w:rPr>
      <w:fldChar w:fldCharType="end"/>
    </w:r>
    <w:r>
      <w:rPr>
        <w:sz w:val="16"/>
        <w:szCs w:val="16"/>
        <w:lang w:val="en-US"/>
      </w:rPr>
      <w:t xml:space="preserve"> of </w:t>
    </w:r>
    <w:r>
      <w:rPr>
        <w:sz w:val="16"/>
        <w:szCs w:val="16"/>
        <w:lang w:val="en-US"/>
      </w:rPr>
      <w:fldChar w:fldCharType="begin"/>
    </w:r>
    <w:r>
      <w:rPr>
        <w:sz w:val="16"/>
        <w:szCs w:val="16"/>
        <w:lang w:val="en-US"/>
      </w:rPr>
      <w:instrText> NUMPAGES </w:instrText>
    </w:r>
    <w:r>
      <w:rPr>
        <w:sz w:val="16"/>
        <w:szCs w:val="16"/>
        <w:lang w:val="en-US"/>
      </w:rPr>
      <w:fldChar w:fldCharType="separate"/>
    </w:r>
    <w:r>
      <w:rPr>
        <w:sz w:val="16"/>
        <w:szCs w:val="16"/>
        <w:lang w:val="en-US"/>
      </w:rPr>
      <w:t>9</w:t>
    </w:r>
    <w:r>
      <w:rPr>
        <w:sz w:val="16"/>
        <w:szCs w:val="16"/>
        <w:lang w:val="en-US"/>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widowControl w:val="false"/>
        <w:spacing w:before="0" w:after="0"/>
        <w:rPr>
          <w:sz w:val="18"/>
          <w:szCs w:val="18"/>
          <w:lang w:val="en-US"/>
        </w:rPr>
      </w:pPr>
      <w:r>
        <w:rPr>
          <w:rStyle w:val="FootnoteCharacters"/>
        </w:rPr>
        <w:footnoteRef/>
      </w:r>
      <w:r>
        <w:rPr>
          <w:sz w:val="18"/>
          <w:szCs w:val="18"/>
          <w:lang w:val="en-US"/>
        </w:rPr>
        <w:t xml:space="preserve"> </w:t>
      </w:r>
      <w:r>
        <w:rPr>
          <w:sz w:val="18"/>
          <w:szCs w:val="18"/>
          <w:lang w:val="en-US"/>
        </w:rPr>
        <w:t>The project does not necessarily need to aim at achieving all programme objectives (outcomes of the funding programme). 'Funding programme' and 'programme' are used synonymously.</w:t>
      </w:r>
    </w:p>
  </w:footnote>
  <w:footnote w:id="3">
    <w:p>
      <w:pPr>
        <w:pStyle w:val="Footnote"/>
        <w:widowControl w:val="false"/>
        <w:spacing w:before="0" w:after="0"/>
        <w:rPr>
          <w:sz w:val="18"/>
          <w:szCs w:val="18"/>
          <w:lang w:val="en-US"/>
        </w:rPr>
      </w:pPr>
      <w:r>
        <w:rPr>
          <w:rStyle w:val="FootnoteCharacters"/>
        </w:rPr>
        <w:footnoteRef/>
      </w:r>
      <w:r>
        <w:rPr>
          <w:sz w:val="18"/>
          <w:szCs w:val="18"/>
          <w:lang w:val="en-US"/>
        </w:rPr>
        <w:t xml:space="preserve"> </w:t>
      </w:r>
      <w:r>
        <w:rPr>
          <w:sz w:val="18"/>
          <w:szCs w:val="18"/>
          <w:lang w:val="en-US"/>
        </w:rPr>
        <w:t>Only the results of the measures/activities (outputs of the funding programme) which are relevant for the selected programme objectives (outcomes of the funding programme) must be taken into account.</w:t>
      </w:r>
    </w:p>
  </w:footnote>
  <w:footnote w:id="4">
    <w:p>
      <w:pPr>
        <w:pStyle w:val="Footnote"/>
        <w:widowControl w:val="false"/>
        <w:spacing w:before="0" w:after="160"/>
        <w:rPr>
          <w:sz w:val="18"/>
          <w:szCs w:val="18"/>
          <w:lang w:val="en-US"/>
        </w:rPr>
      </w:pPr>
      <w:r>
        <w:rPr>
          <w:rStyle w:val="FootnoteCharacters"/>
        </w:rPr>
        <w:footnoteRef/>
      </w:r>
      <w:r>
        <w:rPr>
          <w:sz w:val="18"/>
          <w:szCs w:val="18"/>
          <w:lang w:val="en-US"/>
        </w:rPr>
        <w:t xml:space="preserve"> </w:t>
      </w:r>
      <w:r>
        <w:rPr>
          <w:sz w:val="18"/>
          <w:szCs w:val="18"/>
          <w:lang w:val="en-US"/>
        </w:rPr>
        <w:t>For the definitions of 'Outcomes' and 'Outputs', please refer to the ‘Guide to Results-oriented Monitoring’.</w:t>
      </w:r>
    </w:p>
  </w:footnote>
  <w:footnote w:id="5">
    <w:p>
      <w:pPr>
        <w:pStyle w:val="Footnote"/>
        <w:widowControl w:val="false"/>
        <w:spacing w:before="0" w:after="160"/>
        <w:rPr/>
      </w:pPr>
      <w:r>
        <w:rPr>
          <w:rStyle w:val="FootnoteCharacters"/>
        </w:rPr>
        <w:footnoteRef/>
      </w:r>
      <w:r>
        <w:rPr>
          <w:lang w:val="en-US"/>
        </w:rPr>
        <w:t xml:space="preserve"> </w:t>
      </w:r>
      <w:r>
        <w:rPr>
          <w:sz w:val="18"/>
          <w:szCs w:val="18"/>
          <w:lang w:val="en-US"/>
        </w:rPr>
        <w:t>See ‘Guide to Results-oriented Project Planning and Monitoring’, Chapter 2</w:t>
      </w:r>
      <w:r>
        <w:rPr>
          <w:lang w:val="en-US"/>
        </w:rPr>
        <w:t>.</w:t>
      </w:r>
    </w:p>
  </w:footnote>
  <w:footnote w:id="6">
    <w:p>
      <w:pPr>
        <w:pStyle w:val="Footnote"/>
        <w:widowControl w:val="false"/>
        <w:spacing w:before="0" w:after="160"/>
        <w:rPr>
          <w:lang w:val="en-US"/>
        </w:rPr>
      </w:pPr>
      <w:r>
        <w:rPr>
          <w:rStyle w:val="FootnoteCharacters"/>
        </w:rPr>
        <w:footnoteRef/>
      </w:r>
      <w:r>
        <w:rPr>
          <w:lang w:val="en-US"/>
        </w:rPr>
        <w:t xml:space="preserve"> </w:t>
      </w:r>
      <w:r>
        <w:rPr>
          <w:lang w:val="en-US"/>
        </w:rPr>
        <w:t xml:space="preserve">The rules of good scientific practice are detailed in the memorandum ‘Safeguarding Good Scientific Practice’ (WILEY-VCH Verlag) and in the Guidelines for the Use of Funds – DFG templates 2.01 and 2.02 – (available on the DFG website: http://www.dfg.de – ‘Proposals’ section). This version is based on the suggestions of the international commission for self-regulation in science and it corresponds to a resolution passed by the General Assembly of the DFG on 17 June 1998 in coordination with the HRK.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b/>
        <w:color w:val="808080"/>
        <w:sz w:val="18"/>
        <w:szCs w:val="20"/>
        <w:lang w:val="en-US"/>
      </w:rPr>
      <w:t>DAAD</w:t>
    </w:r>
    <w:r>
      <w:rPr>
        <w:b/>
        <w:color w:val="000000"/>
        <w:sz w:val="18"/>
        <w:szCs w:val="20"/>
        <w:lang w:val="en-US"/>
      </w:rPr>
      <w:t xml:space="preserve"> </w:t>
    </w:r>
  </w:p>
  <w:p>
    <w:pPr>
      <w:pStyle w:val="Normal"/>
      <w:jc w:val="right"/>
      <w:rPr/>
    </w:pPr>
    <w:r>
      <w:rPr>
        <w:color w:val="000000"/>
        <w:sz w:val="18"/>
        <w:lang w:val="en-US"/>
      </w:rPr>
      <w:t>Project description</w:t>
    </w:r>
    <w:r>
      <w:rPr>
        <w:color w:val="000000"/>
        <w:sz w:val="18"/>
        <w:lang w:val="en-US"/>
      </w:rPr>
      <mc:AlternateContent>
        <mc:Choice Requires="wps">
          <w:drawing>
            <wp:inline distT="0" distB="0" distL="0" distR="0">
              <wp:extent cx="5764530" cy="22860"/>
              <wp:effectExtent l="0" t="0" r="0" b="0"/>
              <wp:docPr id="1" name="Shape1"/>
              <a:graphic xmlns:a="http://schemas.openxmlformats.org/drawingml/2006/main">
                <a:graphicData uri="http://schemas.microsoft.com/office/word/2010/wordprocessingShape">
                  <wps:wsp>
                    <wps:cNvSpPr/>
                    <wps:spPr>
                      <a:xfrm>
                        <a:off x="0" y="0"/>
                        <a:ext cx="5763960" cy="223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 path="m0,0l-2147483645,0l-2147483645,-2147483646l0,-2147483646xe" fillcolor="#a0a0a0" stroked="f" o:allowincell="f" style="position:absolute;margin-left:0pt;margin-top:-1.8pt;width:453.8pt;height:1.7pt;mso-wrap-style:none;v-text-anchor:middle;mso-position-vertical:top">
              <v:fill o:detectmouseclick="t" type="solid" color2="#5f5f5f"/>
              <v:stroke color="#3465a4" joinstyle="round" endcap="flat"/>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US"/>
      </w:rPr>
    </w:pPr>
    <w:r>
      <w:rPr>
        <w:lang w:val="en-US"/>
      </w:rPr>
    </w:r>
  </w:p>
  <w:p>
    <w:pPr>
      <w:pStyle w:val="Header"/>
      <w:rPr>
        <w:lang w:val="en-US"/>
      </w:rPr>
    </w:pPr>
    <w:r>
      <w:rPr>
        <w:lang w:val="en-US"/>
      </w:rPr>
    </w:r>
  </w:p>
  <w:p>
    <w:pPr>
      <w:pStyle w:val="Header"/>
      <w:jc w:val="center"/>
      <w:rPr/>
    </w:pPr>
    <w:r>
      <w:rPr>
        <w:b/>
        <w:sz w:val="36"/>
        <w:szCs w:val="36"/>
        <w:u w:val="single"/>
        <w:lang w:val="en-US"/>
      </w:rPr>
      <w:t>Project description</w:t>
    </w:r>
    <w:r>
      <w:rPr>
        <w:sz w:val="36"/>
        <w:szCs w:val="36"/>
        <w:lang w:val="en-US"/>
      </w:rPr>
      <w:t xml:space="preserve"> </w:t>
    </w:r>
  </w:p>
  <w:p>
    <w:pPr>
      <w:pStyle w:val="Header"/>
      <w:jc w:val="center"/>
      <w:rPr>
        <w:lang w:val="en-US"/>
      </w:rPr>
    </w:pPr>
    <w:r>
      <w:rPr>
        <w:lang w:val="en-US"/>
      </w:rPr>
      <w:drawing>
        <wp:anchor behindDoc="0" distT="0" distB="0" distL="114300" distR="0" simplePos="0" locked="0" layoutInCell="0" allowOverlap="1" relativeHeight="2">
          <wp:simplePos x="0" y="0"/>
          <wp:positionH relativeFrom="margin">
            <wp:align>right</wp:align>
          </wp:positionH>
          <wp:positionV relativeFrom="page">
            <wp:posOffset>325120</wp:posOffset>
          </wp:positionV>
          <wp:extent cx="4612640" cy="330200"/>
          <wp:effectExtent l="0" t="0" r="0" b="0"/>
          <wp:wrapSquare wrapText="bothSides"/>
          <wp:docPr id="2"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
                  <pic:cNvPicPr>
                    <a:picLocks noChangeAspect="1" noChangeArrowheads="1"/>
                  </pic:cNvPicPr>
                </pic:nvPicPr>
                <pic:blipFill>
                  <a:blip r:embed="rId1"/>
                  <a:stretch>
                    <a:fillRect/>
                  </a:stretch>
                </pic:blipFill>
                <pic:spPr bwMode="auto">
                  <a:xfrm>
                    <a:off x="0" y="0"/>
                    <a:ext cx="4612640" cy="3302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927" w:hanging="360"/>
      </w:pPr>
      <w:rPr>
        <w:rFonts w:ascii="Wingdings" w:hAnsi="Wingdings" w:cs="Wingdings" w:hint="default"/>
        <w:sz w:val="40"/>
        <w:b/>
        <w:szCs w:val="40"/>
      </w:rPr>
    </w:lvl>
    <w:lvl w:ilvl="1">
      <w:start w:val="1"/>
      <w:numFmt w:val="bullet"/>
      <w:lvlText w:val="o"/>
      <w:lvlJc w:val="left"/>
      <w:pPr>
        <w:tabs>
          <w:tab w:val="num" w:pos="0"/>
        </w:tabs>
        <w:ind w:left="1647" w:hanging="360"/>
      </w:pPr>
      <w:rPr>
        <w:rFonts w:ascii="Courier New" w:hAnsi="Courier New" w:cs="Courier New" w:hint="default"/>
      </w:rPr>
    </w:lvl>
    <w:lvl w:ilvl="2">
      <w:start w:val="1"/>
      <w:numFmt w:val="bullet"/>
      <w:lvlText w:val=""/>
      <w:lvlJc w:val="left"/>
      <w:pPr>
        <w:tabs>
          <w:tab w:val="num" w:pos="0"/>
        </w:tabs>
        <w:ind w:left="2367" w:hanging="360"/>
      </w:pPr>
      <w:rPr>
        <w:rFonts w:ascii="Wingdings" w:hAnsi="Wingdings" w:cs="Wingdings" w:hint="default"/>
      </w:rPr>
    </w:lvl>
    <w:lvl w:ilvl="3">
      <w:start w:val="1"/>
      <w:numFmt w:val="bullet"/>
      <w:lvlText w:val=""/>
      <w:lvlJc w:val="left"/>
      <w:pPr>
        <w:tabs>
          <w:tab w:val="num" w:pos="0"/>
        </w:tabs>
        <w:ind w:left="3087" w:hanging="360"/>
      </w:pPr>
      <w:rPr>
        <w:rFonts w:ascii="Symbol" w:hAnsi="Symbol" w:cs="Symbol" w:hint="default"/>
      </w:rPr>
    </w:lvl>
    <w:lvl w:ilvl="4">
      <w:start w:val="1"/>
      <w:numFmt w:val="bullet"/>
      <w:lvlText w:val="o"/>
      <w:lvlJc w:val="left"/>
      <w:pPr>
        <w:tabs>
          <w:tab w:val="num" w:pos="0"/>
        </w:tabs>
        <w:ind w:left="3807" w:hanging="360"/>
      </w:pPr>
      <w:rPr>
        <w:rFonts w:ascii="Courier New" w:hAnsi="Courier New" w:cs="Courier New" w:hint="default"/>
      </w:rPr>
    </w:lvl>
    <w:lvl w:ilvl="5">
      <w:start w:val="1"/>
      <w:numFmt w:val="bullet"/>
      <w:lvlText w:val=""/>
      <w:lvlJc w:val="left"/>
      <w:pPr>
        <w:tabs>
          <w:tab w:val="num" w:pos="0"/>
        </w:tabs>
        <w:ind w:left="4527" w:hanging="360"/>
      </w:pPr>
      <w:rPr>
        <w:rFonts w:ascii="Wingdings" w:hAnsi="Wingdings" w:cs="Wingdings" w:hint="default"/>
      </w:rPr>
    </w:lvl>
    <w:lvl w:ilvl="6">
      <w:start w:val="1"/>
      <w:numFmt w:val="bullet"/>
      <w:lvlText w:val=""/>
      <w:lvlJc w:val="left"/>
      <w:pPr>
        <w:tabs>
          <w:tab w:val="num" w:pos="0"/>
        </w:tabs>
        <w:ind w:left="5247" w:hanging="360"/>
      </w:pPr>
      <w:rPr>
        <w:rFonts w:ascii="Symbol" w:hAnsi="Symbol" w:cs="Symbol" w:hint="default"/>
      </w:rPr>
    </w:lvl>
    <w:lvl w:ilvl="7">
      <w:start w:val="1"/>
      <w:numFmt w:val="bullet"/>
      <w:lvlText w:val="o"/>
      <w:lvlJc w:val="left"/>
      <w:pPr>
        <w:tabs>
          <w:tab w:val="num" w:pos="0"/>
        </w:tabs>
        <w:ind w:left="5967" w:hanging="360"/>
      </w:pPr>
      <w:rPr>
        <w:rFonts w:ascii="Courier New" w:hAnsi="Courier New" w:cs="Courier New" w:hint="default"/>
      </w:rPr>
    </w:lvl>
    <w:lvl w:ilvl="8">
      <w:start w:val="1"/>
      <w:numFmt w:val="bullet"/>
      <w:lvlText w:val=""/>
      <w:lvlJc w:val="left"/>
      <w:pPr>
        <w:tabs>
          <w:tab w:val="num" w:pos="0"/>
        </w:tabs>
        <w:ind w:left="6687"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trackRevisions/>
  <w:defaultTabStop w:val="708"/>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sz w:val="22"/>
        <w:szCs w:val="22"/>
        <w:lang w:val="en-US" w:eastAsia="en-US" w:bidi="ar-SA"/>
      </w:rPr>
    </w:rPrDefault>
    <w:pPrDefault>
      <w:pPr>
        <w:suppressAutoHyphens w:val="true"/>
      </w:pPr>
    </w:pPrDefault>
  </w:docDefaults>
  <w:style w:type="paragraph" w:styleId="Normal">
    <w:name w:val="Normal"/>
    <w:qFormat/>
    <w:pPr>
      <w:widowControl/>
      <w:suppressAutoHyphens w:val="false"/>
      <w:overflowPunct w:val="true"/>
      <w:bidi w:val="0"/>
      <w:spacing w:before="0" w:after="0"/>
      <w:jc w:val="left"/>
    </w:pPr>
    <w:rPr>
      <w:rFonts w:ascii="Times New Roman" w:hAnsi="Times New Roman" w:eastAsia="Times New Roman" w:cs="Times New Roman"/>
      <w:color w:val="auto"/>
      <w:kern w:val="0"/>
      <w:sz w:val="24"/>
      <w:szCs w:val="24"/>
      <w:lang w:val="en-US" w:eastAsia="ja-JP" w:bidi="ar-SA"/>
    </w:rPr>
  </w:style>
  <w:style w:type="character" w:styleId="DefaultParagraphFont">
    <w:name w:val="Default Paragraph Font"/>
    <w:qFormat/>
    <w:rPr/>
  </w:style>
  <w:style w:type="character" w:styleId="PlaceholderText">
    <w:name w:val="Placeholder Text"/>
    <w:basedOn w:val="DefaultParagraphFont"/>
    <w:qFormat/>
    <w:rPr>
      <w:color w:val="808080"/>
    </w:rPr>
  </w:style>
  <w:style w:type="character" w:styleId="Formatvorlage11">
    <w:name w:val="Formatvorlage11"/>
    <w:basedOn w:val="DefaultParagraphFont"/>
    <w:qFormat/>
    <w:rPr>
      <w:rFonts w:ascii="Arial" w:hAnsi="Arial"/>
      <w:b/>
      <w:sz w:val="22"/>
    </w:rPr>
  </w:style>
  <w:style w:type="character" w:styleId="HeaderChar">
    <w:name w:val="Header Char"/>
    <w:basedOn w:val="DefaultParagraphFont"/>
    <w:qFormat/>
    <w:rPr/>
  </w:style>
  <w:style w:type="character" w:styleId="FooterChar">
    <w:name w:val="Footer Char"/>
    <w:basedOn w:val="DefaultParagraphFont"/>
    <w:qFormat/>
    <w:rPr/>
  </w:style>
  <w:style w:type="character" w:styleId="Formatvorlage18">
    <w:name w:val="Formatvorlage18"/>
    <w:basedOn w:val="DefaultParagraphFont"/>
    <w:qFormat/>
    <w:rPr>
      <w:rFonts w:ascii="Calibri" w:hAnsi="Calibri"/>
      <w:b w:val="false"/>
      <w:sz w:val="20"/>
    </w:rPr>
  </w:style>
  <w:style w:type="character" w:styleId="Formatvorlage1">
    <w:name w:val="Formatvorlage1"/>
    <w:basedOn w:val="DefaultParagraphFont"/>
    <w:qFormat/>
    <w:rPr>
      <w:rFonts w:ascii="Arial" w:hAnsi="Arial"/>
      <w:color w:val="000000"/>
      <w:sz w:val="20"/>
    </w:rPr>
  </w:style>
  <w:style w:type="character" w:styleId="Formatvorlage2">
    <w:name w:val="Formatvorlage2"/>
    <w:basedOn w:val="DefaultParagraphFont"/>
    <w:qFormat/>
    <w:rPr>
      <w:rFonts w:ascii="Arial" w:hAnsi="Arial"/>
      <w:sz w:val="20"/>
    </w:rPr>
  </w:style>
  <w:style w:type="character" w:styleId="BalloonTextChar">
    <w:name w:val="Balloon Text Char"/>
    <w:basedOn w:val="DefaultParagraphFont"/>
    <w:qFormat/>
    <w:rPr>
      <w:rFonts w:ascii="Segoe UI" w:hAnsi="Segoe UI" w:cs="Segoe UI"/>
      <w:sz w:val="18"/>
      <w:szCs w:val="18"/>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Formatvorlage3">
    <w:name w:val="Formatvorlage3"/>
    <w:basedOn w:val="DefaultParagraphFont"/>
    <w:qFormat/>
    <w:rPr>
      <w:rFonts w:ascii="Arial" w:hAnsi="Arial"/>
      <w:b/>
      <w:sz w:val="22"/>
    </w:rPr>
  </w:style>
  <w:style w:type="character" w:styleId="FootnoteTextChar">
    <w:name w:val="Footnote Text Char"/>
    <w:basedOn w:val="DefaultParagraphFont"/>
    <w:qFormat/>
    <w:rPr>
      <w:sz w:val="20"/>
      <w:szCs w:val="20"/>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Formatvorlage9">
    <w:name w:val="Formatvorlage9"/>
    <w:basedOn w:val="DefaultParagraphFont"/>
    <w:qFormat/>
    <w:rPr>
      <w:rFonts w:ascii="Arial" w:hAnsi="Arial"/>
      <w:sz w:val="20"/>
    </w:rPr>
  </w:style>
  <w:style w:type="character" w:styleId="Formatvorlage10">
    <w:name w:val="Formatvorlage10"/>
    <w:basedOn w:val="DefaultParagraphFont"/>
    <w:qFormat/>
    <w:rPr>
      <w:rFonts w:ascii="Arial" w:hAnsi="Arial"/>
      <w:b/>
      <w:sz w:val="20"/>
    </w:rPr>
  </w:style>
  <w:style w:type="character" w:styleId="Formatvorlage8">
    <w:name w:val="Formatvorlage8"/>
    <w:basedOn w:val="DefaultParagraphFont"/>
    <w:qFormat/>
    <w:rPr>
      <w:rFonts w:ascii="Arial" w:hAnsi="Arial"/>
      <w:sz w:val="20"/>
    </w:rPr>
  </w:style>
  <w:style w:type="character" w:styleId="EndnoteAnchor">
    <w:name w:val="Endnote Anchor"/>
    <w:rPr>
      <w:vertAlign w:val="superscript"/>
    </w:rPr>
  </w:style>
  <w:style w:type="character" w:styleId="EndnoteCharacters">
    <w:name w:val="Endnote Characters"/>
    <w:qFormat/>
    <w:rPr/>
  </w:style>
  <w:style w:type="character" w:styleId="InternetLink">
    <w:name w:val="Hyperlink"/>
    <w:basedOn w:val="DefaultParagraphFont"/>
    <w:rPr>
      <w:color w:val="0000FF"/>
      <w:u w:val="single"/>
    </w:rPr>
  </w:style>
  <w:style w:type="character" w:styleId="Strong">
    <w:name w:val="Strong"/>
    <w:basedOn w:val="DefaultParagraphFont"/>
    <w:qFormat/>
    <w:rPr>
      <w:b/>
      <w:bCs/>
    </w:rPr>
  </w:style>
  <w:style w:type="character" w:styleId="LineNumbering">
    <w:name w:val="Line Numbering"/>
    <w:rPr/>
  </w:style>
  <w:style w:type="paragraph" w:styleId="Heading">
    <w:name w:val="Heading"/>
    <w:basedOn w:val="Normal"/>
    <w:next w:val="TextBody"/>
    <w:qFormat/>
    <w:pPr>
      <w:keepNext w:val="true"/>
      <w:suppressAutoHyphens w:val="true"/>
      <w:spacing w:before="240" w:after="120"/>
    </w:pPr>
    <w:rPr>
      <w:rFonts w:ascii="Liberation Sans" w:hAnsi="Liberation Sans" w:eastAsia="Source Han Sans CN" w:cs="Droid Sans Devanagari"/>
      <w:sz w:val="28"/>
      <w:szCs w:val="28"/>
      <w:lang w:eastAsia="en-US"/>
    </w:rPr>
  </w:style>
  <w:style w:type="paragraph" w:styleId="TextBody">
    <w:name w:val="Body Text"/>
    <w:basedOn w:val="Normal"/>
    <w:pPr>
      <w:suppressAutoHyphens w:val="true"/>
      <w:spacing w:lineRule="auto" w:line="276" w:before="0" w:after="140"/>
    </w:pPr>
    <w:rPr>
      <w:rFonts w:ascii="Arial" w:hAnsi="Arial" w:eastAsia="Calibri" w:cs="Arial"/>
      <w:sz w:val="22"/>
      <w:szCs w:val="22"/>
      <w:lang w:eastAsia="en-US"/>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suppressAutoHyphens w:val="true"/>
    </w:pPr>
    <w:rPr>
      <w:rFonts w:ascii="Arial" w:hAnsi="Arial" w:eastAsia="Calibri" w:cs="Droid Sans Devanagari"/>
      <w:sz w:val="22"/>
      <w:szCs w:val="22"/>
      <w:lang w:eastAsia="en-US"/>
    </w:rPr>
  </w:style>
  <w:style w:type="paragraph" w:styleId="Caption1">
    <w:name w:val="caption"/>
    <w:basedOn w:val="Normal"/>
    <w:qFormat/>
    <w:pPr>
      <w:suppressLineNumbers/>
      <w:suppressAutoHyphens w:val="true"/>
      <w:spacing w:before="120" w:after="120"/>
    </w:pPr>
    <w:rPr>
      <w:rFonts w:ascii="Arial" w:hAnsi="Arial" w:eastAsia="Calibri" w:cs="Droid Sans Devanagari"/>
      <w:i/>
      <w:iCs/>
      <w:lang w:eastAsia="en-US"/>
    </w:rPr>
  </w:style>
  <w:style w:type="paragraph" w:styleId="HeaderandFooter">
    <w:name w:val="Header and Footer"/>
    <w:basedOn w:val="Normal"/>
    <w:qFormat/>
    <w:pPr>
      <w:suppressAutoHyphens w:val="true"/>
    </w:pPr>
    <w:rPr>
      <w:rFonts w:ascii="Arial" w:hAnsi="Arial" w:eastAsia="Calibri" w:cs="Arial"/>
      <w:sz w:val="22"/>
      <w:szCs w:val="22"/>
      <w:lang w:eastAsia="en-US"/>
    </w:rPr>
  </w:style>
  <w:style w:type="paragraph" w:styleId="Header">
    <w:name w:val="Header"/>
    <w:basedOn w:val="Normal"/>
    <w:pPr>
      <w:tabs>
        <w:tab w:val="clear" w:pos="708"/>
        <w:tab w:val="center" w:pos="4536" w:leader="none"/>
        <w:tab w:val="right" w:pos="9072" w:leader="none"/>
      </w:tabs>
      <w:suppressAutoHyphens w:val="true"/>
    </w:pPr>
    <w:rPr>
      <w:rFonts w:ascii="Arial" w:hAnsi="Arial" w:eastAsia="Calibri" w:cs="Arial"/>
      <w:sz w:val="22"/>
      <w:szCs w:val="22"/>
      <w:lang w:eastAsia="en-US"/>
    </w:rPr>
  </w:style>
  <w:style w:type="paragraph" w:styleId="Footer">
    <w:name w:val="Footer"/>
    <w:basedOn w:val="Normal"/>
    <w:pPr>
      <w:tabs>
        <w:tab w:val="clear" w:pos="708"/>
        <w:tab w:val="center" w:pos="4536" w:leader="none"/>
        <w:tab w:val="right" w:pos="9072" w:leader="none"/>
      </w:tabs>
      <w:suppressAutoHyphens w:val="true"/>
    </w:pPr>
    <w:rPr>
      <w:rFonts w:ascii="Arial" w:hAnsi="Arial" w:eastAsia="Calibri" w:cs="Arial"/>
      <w:sz w:val="22"/>
      <w:szCs w:val="22"/>
      <w:lang w:eastAsia="en-US"/>
    </w:rPr>
  </w:style>
  <w:style w:type="paragraph" w:styleId="BalloonText">
    <w:name w:val="Balloon Text"/>
    <w:basedOn w:val="Normal"/>
    <w:qFormat/>
    <w:pPr>
      <w:suppressAutoHyphens w:val="true"/>
    </w:pPr>
    <w:rPr>
      <w:rFonts w:ascii="Segoe UI" w:hAnsi="Segoe UI" w:eastAsia="Calibri" w:cs="Segoe UI"/>
      <w:sz w:val="18"/>
      <w:szCs w:val="18"/>
      <w:lang w:eastAsia="en-US"/>
    </w:rPr>
  </w:style>
  <w:style w:type="paragraph" w:styleId="Annotationtext">
    <w:name w:val="annotation text"/>
    <w:basedOn w:val="Normal"/>
    <w:qFormat/>
    <w:pPr>
      <w:suppressAutoHyphens w:val="true"/>
    </w:pPr>
    <w:rPr>
      <w:rFonts w:ascii="Arial" w:hAnsi="Arial" w:eastAsia="Calibri" w:cs="Arial"/>
      <w:sz w:val="20"/>
      <w:szCs w:val="20"/>
      <w:lang w:eastAsia="en-US"/>
    </w:rPr>
  </w:style>
  <w:style w:type="paragraph" w:styleId="Annotationsubject">
    <w:name w:val="annotation subject"/>
    <w:basedOn w:val="Annotationtext"/>
    <w:next w:val="Annotationtext"/>
    <w:qFormat/>
    <w:pPr/>
    <w:rPr>
      <w:b/>
      <w:bCs/>
    </w:rPr>
  </w:style>
  <w:style w:type="paragraph" w:styleId="Footnote">
    <w:name w:val="Footnote Text"/>
    <w:basedOn w:val="Normal"/>
    <w:pPr>
      <w:suppressAutoHyphens w:val="true"/>
      <w:spacing w:lineRule="auto" w:line="259" w:before="0" w:after="160"/>
    </w:pPr>
    <w:rPr>
      <w:rFonts w:ascii="Arial" w:hAnsi="Arial" w:eastAsia="Calibri" w:cs="Arial"/>
      <w:sz w:val="20"/>
      <w:szCs w:val="20"/>
      <w:lang w:eastAsia="en-US"/>
    </w:rPr>
  </w:style>
  <w:style w:type="paragraph" w:styleId="ListParagraph">
    <w:name w:val="List Paragraph"/>
    <w:basedOn w:val="Normal"/>
    <w:qFormat/>
    <w:pPr>
      <w:suppressAutoHyphens w:val="true"/>
      <w:spacing w:lineRule="auto" w:line="259" w:before="0" w:after="160"/>
      <w:ind w:left="720" w:right="0" w:hanging="0"/>
      <w:contextualSpacing/>
    </w:pPr>
    <w:rPr>
      <w:rFonts w:ascii="Arial" w:hAnsi="Arial" w:eastAsia="Calibri" w:cs="Arial"/>
      <w:sz w:val="22"/>
      <w:szCs w:val="22"/>
      <w:lang w:eastAsia="en-US"/>
    </w:rPr>
  </w:style>
  <w:style w:type="paragraph" w:styleId="Revision">
    <w:name w:val="Revision"/>
    <w:qFormat/>
    <w:pPr>
      <w:widowControl/>
      <w:suppressAutoHyphens w:val="true"/>
      <w:overflowPunct w:val="true"/>
      <w:bidi w:val="0"/>
      <w:spacing w:before="0" w:after="0"/>
      <w:jc w:val="left"/>
    </w:pPr>
    <w:rPr>
      <w:rFonts w:ascii="Arial" w:hAnsi="Arial" w:eastAsia="Calibri" w:cs="Arial"/>
      <w:color w:val="auto"/>
      <w:kern w:val="0"/>
      <w:sz w:val="22"/>
      <w:szCs w:val="22"/>
      <w:lang w:val="en-US" w:eastAsia="en-US" w:bidi="ar-SA"/>
    </w:rPr>
  </w:style>
  <w:style w:type="paragraph" w:styleId="NormalWeb">
    <w:name w:val="Normal (Web)"/>
    <w:basedOn w:val="Normal"/>
    <w:qFormat/>
    <w:pPr>
      <w:spacing w:before="280" w:after="28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345</TotalTime>
  <Application>LibreOffice/7.2.7.2$Linux_X86_64 LibreOffice_project/20$Build-2</Application>
  <AppVersion>15.0000</AppVersion>
  <Pages>9</Pages>
  <Words>4730</Words>
  <Characters>27188</Characters>
  <CharactersWithSpaces>31648</CharactersWithSpaces>
  <Paragraphs>337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2021-03-25T13:53:00Z</dcterms:created>
  <dc:creator>Rüdiger von Krosigk</dc:creator>
  <dc:description/>
  <dc:language>en-US</dc:language>
  <cp:lastModifiedBy/>
  <cp:lastPrinted>2020-03-09T13:05:00Z</cp:lastPrinted>
  <dcterms:modified xsi:type="dcterms:W3CDTF">2023-06-21T17:19:17Z</dcterms:modified>
  <cp:revision>80</cp:revision>
  <dc:subject/>
  <dc:title>Formularvorlage zur Projektbeschreibung für Förderprogramme mit WoM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0x01010054801D07AF821A4F88ED41BD65FA2AA5</vt:lpwstr>
  </property>
  <property fmtid="{D5CDD505-2E9C-101B-9397-08002B2CF9AE}" pid="3" name="Dokumentart">
    <vt:lpwstr>6;#Formular / Formularerläuterungen|42e514cf-90f7-4a26-ab9d-263ee3f69356</vt:lpwstr>
  </property>
  <property fmtid="{D5CDD505-2E9C-101B-9397-08002B2CF9AE}" pid="4" name="Dokumentenart">
    <vt:lpwstr>182;#Formular / Formularerläuterungen|42e514cf-90f7-4a26-ab9d-263ee3f69356</vt:lpwstr>
  </property>
  <property fmtid="{D5CDD505-2E9C-101B-9397-08002B2CF9AE}" pid="5" name="Jahr">
    <vt:lpwstr/>
  </property>
  <property fmtid="{D5CDD505-2E9C-101B-9397-08002B2CF9AE}" pid="6" name="Land">
    <vt:lpwstr/>
  </property>
  <property fmtid="{D5CDD505-2E9C-101B-9397-08002B2CF9AE}" pid="7" name="Organisationseinheit">
    <vt:lpwstr>919;#P11|0e76d299-af4f-4335-9951-834bb7cdf72b</vt:lpwstr>
  </property>
  <property fmtid="{D5CDD505-2E9C-101B-9397-08002B2CF9AE}" pid="8" name="Region">
    <vt:lpwstr/>
  </property>
  <property fmtid="{D5CDD505-2E9C-101B-9397-08002B2CF9AE}" pid="9" name="Schlagwort">
    <vt:lpwstr>214;#Projektförderung|debfc8b2-62f5-4dc2-be8c-3c839e51ac8a;#593;#Programme mit Ausschreibung|9e82e499-33e3-4fbc-9cc1-db4eb29aa169;#922;#Programme ohne Ausschreibung|867a78e1-4f37-4368-b382-f9c954065ba3;#249;#Qualitätssicherung|5a358134-920d-4fee-9fe3-357e</vt:lpwstr>
  </property>
</Properties>
</file>